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24732" w14:textId="17651744" w:rsidR="009D08D8" w:rsidRPr="00E97A93" w:rsidRDefault="009D4820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2"/>
        </w:rPr>
        <w:t>JUnit</w:t>
      </w:r>
      <w:proofErr w:type="spellEnd"/>
      <w:r>
        <w:rPr>
          <w:rFonts w:asciiTheme="minorHAnsi" w:hAnsiTheme="minorHAnsi" w:cstheme="minorHAnsi"/>
          <w:b/>
          <w:bCs/>
          <w:sz w:val="28"/>
          <w:szCs w:val="22"/>
        </w:rPr>
        <w:t xml:space="preserve"> Test Runner</w:t>
      </w:r>
    </w:p>
    <w:p w14:paraId="24521BBD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</w:rPr>
      </w:pPr>
      <w:r w:rsidRPr="00E97A93">
        <w:rPr>
          <w:rFonts w:asciiTheme="minorHAnsi" w:hAnsiTheme="minorHAnsi" w:cstheme="minorHAnsi"/>
          <w:b/>
          <w:bCs/>
          <w:sz w:val="28"/>
          <w:szCs w:val="22"/>
        </w:rPr>
        <w:t>Software Requirements Specification</w:t>
      </w:r>
    </w:p>
    <w:p w14:paraId="7CFEDB94" w14:textId="77777777" w:rsidR="009D08D8" w:rsidRPr="00E97A93" w:rsidRDefault="003C6A17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2"/>
        </w:rPr>
        <w:t xml:space="preserve">CEN 4072 Software Testing, </w:t>
      </w:r>
      <w:proofErr w:type="gramStart"/>
      <w:r>
        <w:rPr>
          <w:rFonts w:asciiTheme="minorHAnsi" w:hAnsiTheme="minorHAnsi" w:cstheme="minorHAnsi"/>
          <w:b/>
          <w:bCs/>
          <w:sz w:val="28"/>
          <w:szCs w:val="22"/>
        </w:rPr>
        <w:t>Spring</w:t>
      </w:r>
      <w:proofErr w:type="gramEnd"/>
      <w:r>
        <w:rPr>
          <w:rFonts w:asciiTheme="minorHAnsi" w:hAnsiTheme="minorHAnsi" w:cstheme="minorHAnsi"/>
          <w:b/>
          <w:bCs/>
          <w:sz w:val="28"/>
          <w:szCs w:val="22"/>
        </w:rPr>
        <w:t>, 2015</w:t>
      </w:r>
    </w:p>
    <w:p w14:paraId="583AA643" w14:textId="77777777" w:rsidR="009D08D8" w:rsidRPr="00655476" w:rsidRDefault="009D08D8" w:rsidP="00E97A93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5D094EF3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E97A93">
        <w:rPr>
          <w:rFonts w:asciiTheme="minorHAnsi" w:hAnsiTheme="minorHAnsi" w:cstheme="minorHAnsi"/>
          <w:b/>
          <w:sz w:val="22"/>
          <w:szCs w:val="22"/>
        </w:rPr>
        <w:t xml:space="preserve">Modification history: </w:t>
      </w:r>
    </w:p>
    <w:tbl>
      <w:tblPr>
        <w:tblStyle w:val="TableGrid"/>
        <w:tblW w:w="10199" w:type="dxa"/>
        <w:tblLook w:val="04A0" w:firstRow="1" w:lastRow="0" w:firstColumn="1" w:lastColumn="0" w:noHBand="0" w:noVBand="1"/>
      </w:tblPr>
      <w:tblGrid>
        <w:gridCol w:w="1600"/>
        <w:gridCol w:w="1920"/>
        <w:gridCol w:w="2669"/>
        <w:gridCol w:w="4010"/>
      </w:tblGrid>
      <w:tr w:rsidR="009D08D8" w:rsidRPr="00655476" w14:paraId="22618DAA" w14:textId="77777777" w:rsidTr="003C6A17">
        <w:tc>
          <w:tcPr>
            <w:tcW w:w="784" w:type="pct"/>
            <w:hideMark/>
          </w:tcPr>
          <w:p w14:paraId="4926AEB9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Version </w:t>
            </w:r>
          </w:p>
        </w:tc>
        <w:tc>
          <w:tcPr>
            <w:tcW w:w="941" w:type="pct"/>
            <w:hideMark/>
          </w:tcPr>
          <w:p w14:paraId="6C09BF01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Date </w:t>
            </w:r>
          </w:p>
        </w:tc>
        <w:tc>
          <w:tcPr>
            <w:tcW w:w="1308" w:type="pct"/>
            <w:hideMark/>
          </w:tcPr>
          <w:p w14:paraId="4CF1745C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Who </w:t>
            </w:r>
          </w:p>
        </w:tc>
        <w:tc>
          <w:tcPr>
            <w:tcW w:w="1966" w:type="pct"/>
            <w:hideMark/>
          </w:tcPr>
          <w:p w14:paraId="6609D5F2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Comment </w:t>
            </w:r>
          </w:p>
        </w:tc>
      </w:tr>
      <w:tr w:rsidR="009D08D8" w:rsidRPr="00655476" w14:paraId="3A600C10" w14:textId="77777777" w:rsidTr="003C6A17">
        <w:tc>
          <w:tcPr>
            <w:tcW w:w="784" w:type="pct"/>
            <w:hideMark/>
          </w:tcPr>
          <w:p w14:paraId="13848A0D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655476">
              <w:rPr>
                <w:rFonts w:asciiTheme="minorHAnsi" w:hAnsiTheme="minorHAnsi" w:cstheme="minorHAnsi"/>
                <w:sz w:val="22"/>
                <w:szCs w:val="22"/>
              </w:rPr>
              <w:t>v1.0</w:t>
            </w:r>
            <w:proofErr w:type="gramEnd"/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941" w:type="pct"/>
            <w:hideMark/>
          </w:tcPr>
          <w:p w14:paraId="5EB0DFA6" w14:textId="1D7F3712" w:rsidR="009D08D8" w:rsidRPr="00655476" w:rsidRDefault="009D4820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March 1</w:t>
            </w:r>
            <w:r w:rsidR="003C6A17">
              <w:rPr>
                <w:rFonts w:asciiTheme="minorHAnsi" w:hAnsiTheme="minorHAnsi" w:cstheme="minorHAnsi"/>
                <w:sz w:val="22"/>
                <w:szCs w:val="22"/>
              </w:rPr>
              <w:t>, 2015</w:t>
            </w:r>
          </w:p>
        </w:tc>
        <w:tc>
          <w:tcPr>
            <w:tcW w:w="1308" w:type="pct"/>
            <w:hideMark/>
          </w:tcPr>
          <w:p w14:paraId="4280D5B8" w14:textId="6A2277AB" w:rsidR="009D08D8" w:rsidRPr="00655476" w:rsidRDefault="009D4820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Geoffrey Kuhn</w:t>
            </w:r>
          </w:p>
        </w:tc>
        <w:tc>
          <w:tcPr>
            <w:tcW w:w="1966" w:type="pct"/>
            <w:hideMark/>
          </w:tcPr>
          <w:p w14:paraId="6393DBB1" w14:textId="77777777" w:rsidR="009D08D8" w:rsidRPr="00655476" w:rsidRDefault="003C6A17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Initial SRS</w:t>
            </w:r>
          </w:p>
        </w:tc>
      </w:tr>
      <w:tr w:rsidR="009C18FD" w:rsidRPr="00655476" w14:paraId="26AD813B" w14:textId="77777777" w:rsidTr="003C6A17">
        <w:tc>
          <w:tcPr>
            <w:tcW w:w="784" w:type="pct"/>
          </w:tcPr>
          <w:p w14:paraId="794C4F88" w14:textId="60D86222" w:rsidR="009C18FD" w:rsidRPr="00655476" w:rsidRDefault="009C18FD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v1.01</w:t>
            </w:r>
            <w:proofErr w:type="gramEnd"/>
          </w:p>
        </w:tc>
        <w:tc>
          <w:tcPr>
            <w:tcW w:w="941" w:type="pct"/>
          </w:tcPr>
          <w:p w14:paraId="7F94095E" w14:textId="01415EE3" w:rsidR="009C18FD" w:rsidRDefault="009C18FD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March 3, 2015</w:t>
            </w:r>
          </w:p>
        </w:tc>
        <w:tc>
          <w:tcPr>
            <w:tcW w:w="1308" w:type="pct"/>
          </w:tcPr>
          <w:p w14:paraId="6D38555B" w14:textId="43E1D147" w:rsidR="009C18FD" w:rsidRDefault="009C18FD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Carly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Hessler</w:t>
            </w:r>
            <w:proofErr w:type="spellEnd"/>
          </w:p>
        </w:tc>
        <w:tc>
          <w:tcPr>
            <w:tcW w:w="1966" w:type="pct"/>
          </w:tcPr>
          <w:p w14:paraId="252F67CA" w14:textId="6C64004D" w:rsidR="009C18FD" w:rsidRDefault="009C18FD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Initial SRS modifications</w:t>
            </w:r>
          </w:p>
        </w:tc>
      </w:tr>
      <w:tr w:rsidR="009C18FD" w:rsidRPr="00655476" w14:paraId="19556B01" w14:textId="77777777" w:rsidTr="003C6A17">
        <w:tc>
          <w:tcPr>
            <w:tcW w:w="784" w:type="pct"/>
          </w:tcPr>
          <w:p w14:paraId="69438DE5" w14:textId="4298D60B" w:rsidR="009C18FD" w:rsidRPr="00655476" w:rsidRDefault="00D503EF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V1.02</w:t>
            </w:r>
          </w:p>
        </w:tc>
        <w:tc>
          <w:tcPr>
            <w:tcW w:w="941" w:type="pct"/>
          </w:tcPr>
          <w:p w14:paraId="5FA785BF" w14:textId="2B9D6BA9" w:rsidR="009C18FD" w:rsidRDefault="00D503EF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March 6, 2015</w:t>
            </w:r>
          </w:p>
        </w:tc>
        <w:tc>
          <w:tcPr>
            <w:tcW w:w="1308" w:type="pct"/>
          </w:tcPr>
          <w:p w14:paraId="38C2DE62" w14:textId="5137F082" w:rsidR="009C18FD" w:rsidRDefault="00D503EF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Geoffrey Kuhn</w:t>
            </w:r>
          </w:p>
        </w:tc>
        <w:tc>
          <w:tcPr>
            <w:tcW w:w="1966" w:type="pct"/>
          </w:tcPr>
          <w:p w14:paraId="26DA21F5" w14:textId="1B471F9F" w:rsidR="00D20D39" w:rsidRDefault="00D503EF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 changes before submission</w:t>
            </w:r>
          </w:p>
        </w:tc>
      </w:tr>
      <w:tr w:rsidR="00AE633F" w:rsidRPr="00655476" w14:paraId="21BE63E0" w14:textId="77777777" w:rsidTr="003C6A17">
        <w:tc>
          <w:tcPr>
            <w:tcW w:w="784" w:type="pct"/>
          </w:tcPr>
          <w:p w14:paraId="26BFDD70" w14:textId="200A49A4" w:rsidR="00AE633F" w:rsidRDefault="00AE633F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V1.03</w:t>
            </w:r>
          </w:p>
        </w:tc>
        <w:tc>
          <w:tcPr>
            <w:tcW w:w="941" w:type="pct"/>
          </w:tcPr>
          <w:p w14:paraId="299EDC3E" w14:textId="45B7D412" w:rsidR="00AE633F" w:rsidRDefault="00AE633F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March 9, 2015</w:t>
            </w:r>
          </w:p>
        </w:tc>
        <w:tc>
          <w:tcPr>
            <w:tcW w:w="1308" w:type="pct"/>
          </w:tcPr>
          <w:p w14:paraId="4E740619" w14:textId="384F98EC" w:rsidR="00AE633F" w:rsidRDefault="00AE633F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Geoffrey Kuhn</w:t>
            </w:r>
          </w:p>
        </w:tc>
        <w:tc>
          <w:tcPr>
            <w:tcW w:w="1966" w:type="pct"/>
          </w:tcPr>
          <w:p w14:paraId="541AC32C" w14:textId="64A01CF5" w:rsidR="00AE633F" w:rsidRDefault="00AE633F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Revision 2</w:t>
            </w:r>
          </w:p>
        </w:tc>
      </w:tr>
      <w:tr w:rsidR="0039613F" w:rsidRPr="00655476" w14:paraId="59CD38F6" w14:textId="77777777" w:rsidTr="003C6A17">
        <w:tc>
          <w:tcPr>
            <w:tcW w:w="784" w:type="pct"/>
          </w:tcPr>
          <w:p w14:paraId="12CD237E" w14:textId="310F1B1F" w:rsidR="0039613F" w:rsidRDefault="0039613F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V1.04</w:t>
            </w:r>
          </w:p>
        </w:tc>
        <w:tc>
          <w:tcPr>
            <w:tcW w:w="941" w:type="pct"/>
          </w:tcPr>
          <w:p w14:paraId="62D75816" w14:textId="53C3CFA3" w:rsidR="0039613F" w:rsidRDefault="0039613F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March 12, 2015</w:t>
            </w:r>
          </w:p>
        </w:tc>
        <w:tc>
          <w:tcPr>
            <w:tcW w:w="1308" w:type="pct"/>
          </w:tcPr>
          <w:p w14:paraId="7A5B307C" w14:textId="1A018333" w:rsidR="0039613F" w:rsidRDefault="0039613F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Geoffrey Kuhn</w:t>
            </w:r>
          </w:p>
        </w:tc>
        <w:tc>
          <w:tcPr>
            <w:tcW w:w="1966" w:type="pct"/>
          </w:tcPr>
          <w:p w14:paraId="176005DA" w14:textId="350B3925" w:rsidR="0039613F" w:rsidRDefault="0039613F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Grammar and sentence structure fixes</w:t>
            </w:r>
          </w:p>
        </w:tc>
      </w:tr>
    </w:tbl>
    <w:p w14:paraId="11BB97D5" w14:textId="77777777" w:rsidR="00E97A93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64BC8DEF" w14:textId="77777777" w:rsidR="009D08D8" w:rsidRPr="00655476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97A93">
        <w:rPr>
          <w:rFonts w:asciiTheme="minorHAnsi" w:hAnsiTheme="minorHAnsi" w:cstheme="minorHAnsi"/>
          <w:b/>
          <w:sz w:val="22"/>
          <w:szCs w:val="22"/>
        </w:rPr>
        <w:t>Team Name:</w:t>
      </w:r>
      <w:r w:rsidR="003C6A17">
        <w:rPr>
          <w:rFonts w:asciiTheme="minorHAnsi" w:hAnsiTheme="minorHAnsi" w:cstheme="minorHAnsi"/>
          <w:sz w:val="22"/>
          <w:szCs w:val="22"/>
        </w:rPr>
        <w:t xml:space="preserve"> </w:t>
      </w:r>
      <w:r w:rsidR="003C5175">
        <w:rPr>
          <w:rFonts w:asciiTheme="minorHAnsi" w:hAnsiTheme="minorHAnsi" w:cstheme="minorHAnsi"/>
          <w:sz w:val="22"/>
          <w:szCs w:val="22"/>
        </w:rPr>
        <w:t>Kuhn-</w:t>
      </w:r>
      <w:proofErr w:type="spellStart"/>
      <w:r w:rsidR="003C5175">
        <w:rPr>
          <w:rFonts w:asciiTheme="minorHAnsi" w:hAnsiTheme="minorHAnsi" w:cstheme="minorHAnsi"/>
          <w:sz w:val="22"/>
          <w:szCs w:val="22"/>
        </w:rPr>
        <w:t>Hessler</w:t>
      </w:r>
      <w:proofErr w:type="spellEnd"/>
    </w:p>
    <w:p w14:paraId="309DF593" w14:textId="77777777" w:rsidR="009D08D8" w:rsidRPr="00E97A93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E97A93">
        <w:rPr>
          <w:rFonts w:asciiTheme="minorHAnsi" w:hAnsiTheme="minorHAnsi" w:cstheme="minorHAnsi"/>
          <w:b/>
          <w:sz w:val="22"/>
          <w:szCs w:val="22"/>
        </w:rPr>
        <w:t>Team Members:</w:t>
      </w:r>
      <w:bookmarkStart w:id="0" w:name="_GoBack"/>
      <w:bookmarkEnd w:id="0"/>
    </w:p>
    <w:p w14:paraId="36E2C386" w14:textId="77777777" w:rsidR="009D08D8" w:rsidRDefault="003C5175" w:rsidP="009C527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Geoffrey Kuhn, gbkuhn</w:t>
      </w:r>
      <w:r w:rsidR="003C6A17">
        <w:rPr>
          <w:rFonts w:asciiTheme="minorHAnsi" w:eastAsia="Times New Roman" w:hAnsiTheme="minorHAnsi" w:cstheme="minorHAnsi"/>
          <w:sz w:val="22"/>
          <w:szCs w:val="22"/>
        </w:rPr>
        <w:t>@</w:t>
      </w:r>
      <w:r>
        <w:rPr>
          <w:rFonts w:asciiTheme="minorHAnsi" w:eastAsia="Times New Roman" w:hAnsiTheme="minorHAnsi" w:cstheme="minorHAnsi"/>
          <w:sz w:val="22"/>
          <w:szCs w:val="22"/>
        </w:rPr>
        <w:t>eagle.</w:t>
      </w:r>
      <w:r w:rsidR="003C6A17">
        <w:rPr>
          <w:rFonts w:asciiTheme="minorHAnsi" w:eastAsia="Times New Roman" w:hAnsiTheme="minorHAnsi" w:cstheme="minorHAnsi"/>
          <w:sz w:val="22"/>
          <w:szCs w:val="22"/>
        </w:rPr>
        <w:t>fgcu.edu</w:t>
      </w:r>
      <w:r w:rsidR="00E97A93" w:rsidRPr="00655476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3473AB38" w14:textId="4F3A5618" w:rsidR="003C5175" w:rsidRPr="00655476" w:rsidRDefault="009C18FD" w:rsidP="009C527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Carly </w:t>
      </w:r>
      <w:proofErr w:type="spellStart"/>
      <w:r>
        <w:rPr>
          <w:rFonts w:asciiTheme="minorHAnsi" w:eastAsia="Times New Roman" w:hAnsiTheme="minorHAnsi" w:cstheme="minorHAnsi"/>
          <w:sz w:val="22"/>
          <w:szCs w:val="22"/>
        </w:rPr>
        <w:t>Hessler</w:t>
      </w:r>
      <w:proofErr w:type="spellEnd"/>
      <w:r>
        <w:rPr>
          <w:rFonts w:asciiTheme="minorHAnsi" w:eastAsia="Times New Roman" w:hAnsiTheme="minorHAnsi" w:cstheme="minorHAnsi"/>
          <w:sz w:val="22"/>
          <w:szCs w:val="22"/>
        </w:rPr>
        <w:t>, cahessler3098</w:t>
      </w:r>
      <w:r w:rsidR="003C5175">
        <w:rPr>
          <w:rFonts w:asciiTheme="minorHAnsi" w:eastAsia="Times New Roman" w:hAnsiTheme="minorHAnsi" w:cstheme="minorHAnsi"/>
          <w:sz w:val="22"/>
          <w:szCs w:val="22"/>
        </w:rPr>
        <w:t>@eagle.fgcu.edu</w:t>
      </w:r>
    </w:p>
    <w:p w14:paraId="423DA3AD" w14:textId="77777777" w:rsidR="009D08D8" w:rsidRPr="00655476" w:rsidRDefault="009D08D8" w:rsidP="009C527A">
      <w:pPr>
        <w:divId w:val="1377124212"/>
        <w:rPr>
          <w:rFonts w:asciiTheme="minorHAnsi" w:eastAsia="Times New Roman" w:hAnsiTheme="minorHAnsi" w:cstheme="minorHAnsi"/>
          <w:sz w:val="22"/>
          <w:szCs w:val="22"/>
        </w:rPr>
      </w:pPr>
    </w:p>
    <w:p w14:paraId="51BD0807" w14:textId="77777777" w:rsidR="009D08D8" w:rsidRPr="00655476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655476">
        <w:rPr>
          <w:rFonts w:asciiTheme="minorHAnsi" w:hAnsiTheme="minorHAnsi" w:cstheme="minorHAnsi"/>
          <w:b/>
          <w:sz w:val="22"/>
          <w:szCs w:val="22"/>
        </w:rPr>
        <w:t>Contents of this Document</w:t>
      </w:r>
    </w:p>
    <w:p w14:paraId="5BE9C8C3" w14:textId="77777777" w:rsidR="009D08D8" w:rsidRPr="00655476" w:rsidRDefault="00DA32D5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Introduction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Introduction</w:t>
        </w:r>
      </w:hyperlink>
    </w:p>
    <w:p w14:paraId="32C7C0F9" w14:textId="77777777" w:rsidR="009D08D8" w:rsidRPr="009C527A" w:rsidRDefault="00DA32D5" w:rsidP="009C527A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SoftwareToBeProduced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Software to be Produced</w:t>
        </w:r>
      </w:hyperlink>
      <w:r w:rsidR="00E97A93" w:rsidRPr="009C527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3442EC05" w14:textId="77777777" w:rsidR="009D08D8" w:rsidRPr="00655476" w:rsidRDefault="00DA32D5" w:rsidP="009C527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DefinitionsAcronymsAbbreviations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Definition, Acronyms, and Abbreviations</w:t>
        </w:r>
      </w:hyperlink>
    </w:p>
    <w:p w14:paraId="06655450" w14:textId="77777777" w:rsidR="009D08D8" w:rsidRPr="00655476" w:rsidRDefault="00DA32D5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ProductOverview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Product Overview</w:t>
        </w:r>
      </w:hyperlink>
    </w:p>
    <w:p w14:paraId="78602207" w14:textId="77777777" w:rsidR="009D08D8" w:rsidRPr="009C527A" w:rsidRDefault="00DA32D5" w:rsidP="009C527A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Assumptions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Assumptions</w:t>
        </w:r>
      </w:hyperlink>
      <w:r w:rsidR="00E97A93" w:rsidRPr="009C527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1B0663C0" w14:textId="77777777" w:rsidR="009D08D8" w:rsidRPr="009C527A" w:rsidRDefault="00DA32D5" w:rsidP="009C527A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UseCaseDiagram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Use Case Diagram</w:t>
        </w:r>
      </w:hyperlink>
      <w:r w:rsidR="00E97A93" w:rsidRPr="009C527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5F2D844E" w14:textId="77777777" w:rsidR="009D08D8" w:rsidRPr="009C527A" w:rsidRDefault="00DA32D5" w:rsidP="009C527A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UseCaseDescriptions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Use Case Descriptions</w:t>
        </w:r>
      </w:hyperlink>
    </w:p>
    <w:p w14:paraId="70399015" w14:textId="77777777" w:rsidR="009D08D8" w:rsidRPr="00655476" w:rsidRDefault="00DA32D5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SpecificRequirements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Specific Requirements</w:t>
        </w:r>
      </w:hyperlink>
    </w:p>
    <w:p w14:paraId="6B59571C" w14:textId="77777777" w:rsidR="009D08D8" w:rsidRPr="00655476" w:rsidRDefault="009D08D8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5D6FB326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bookmarkStart w:id="1" w:name="Introduction"/>
    </w:p>
    <w:p w14:paraId="21389AE3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139AC764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E97A93">
        <w:rPr>
          <w:rFonts w:asciiTheme="minorHAnsi" w:hAnsiTheme="minorHAnsi" w:cstheme="minorHAnsi"/>
          <w:b/>
          <w:szCs w:val="22"/>
        </w:rPr>
        <w:t>SECTION 1: Introduction</w:t>
      </w:r>
      <w:bookmarkEnd w:id="1"/>
    </w:p>
    <w:p w14:paraId="33E00166" w14:textId="77777777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2" w:name="SoftwareToBeProduced"/>
      <w:r w:rsidRPr="00655476">
        <w:rPr>
          <w:rFonts w:asciiTheme="minorHAnsi" w:hAnsiTheme="minorHAnsi" w:cstheme="minorHAnsi"/>
          <w:sz w:val="22"/>
          <w:szCs w:val="22"/>
          <w:u w:val="single"/>
        </w:rPr>
        <w:t xml:space="preserve">Software to be </w:t>
      </w:r>
      <w:proofErr w:type="gramStart"/>
      <w:r w:rsidRPr="00655476">
        <w:rPr>
          <w:rFonts w:asciiTheme="minorHAnsi" w:hAnsiTheme="minorHAnsi" w:cstheme="minorHAnsi"/>
          <w:sz w:val="22"/>
          <w:szCs w:val="22"/>
          <w:u w:val="single"/>
        </w:rPr>
        <w:t>Produced</w:t>
      </w:r>
      <w:proofErr w:type="gramEnd"/>
      <w:r w:rsidRPr="00655476">
        <w:rPr>
          <w:rFonts w:asciiTheme="minorHAnsi" w:hAnsiTheme="minorHAnsi" w:cstheme="minorHAnsi"/>
          <w:sz w:val="22"/>
          <w:szCs w:val="22"/>
          <w:u w:val="single"/>
        </w:rPr>
        <w:t>:</w:t>
      </w:r>
      <w:bookmarkEnd w:id="2"/>
    </w:p>
    <w:p w14:paraId="1D143749" w14:textId="592035C4" w:rsidR="00B939F8" w:rsidRPr="00655476" w:rsidRDefault="00B939F8" w:rsidP="00E97A93">
      <w:pPr>
        <w:numPr>
          <w:ilvl w:val="0"/>
          <w:numId w:val="4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The software being developed is a customized test runner that utilizes </w:t>
      </w:r>
      <w:proofErr w:type="spellStart"/>
      <w:r>
        <w:rPr>
          <w:rFonts w:asciiTheme="minorHAnsi" w:eastAsia="Times New Roman" w:hAnsiTheme="minorHAnsi" w:cstheme="minorHAnsi"/>
          <w:sz w:val="22"/>
          <w:szCs w:val="22"/>
        </w:rPr>
        <w:t>JUnit</w:t>
      </w:r>
      <w:proofErr w:type="spellEnd"/>
      <w:r>
        <w:rPr>
          <w:rFonts w:asciiTheme="minorHAnsi" w:eastAsia="Times New Roman" w:hAnsiTheme="minorHAnsi" w:cstheme="minorHAnsi"/>
          <w:sz w:val="22"/>
          <w:szCs w:val="22"/>
        </w:rPr>
        <w:t>. It allows the user to run a subset of test methods with custom annotations. The user is given the ability to s</w:t>
      </w:r>
      <w:r w:rsidR="00751414">
        <w:rPr>
          <w:rFonts w:asciiTheme="minorHAnsi" w:eastAsia="Times New Roman" w:hAnsiTheme="minorHAnsi" w:cstheme="minorHAnsi"/>
          <w:sz w:val="22"/>
          <w:szCs w:val="22"/>
        </w:rPr>
        <w:t>et priorities for each test so important tests will be more likely to run over less prior prioritized test</w:t>
      </w:r>
      <w:r w:rsidR="00D43174">
        <w:rPr>
          <w:rFonts w:asciiTheme="minorHAnsi" w:eastAsia="Times New Roman" w:hAnsiTheme="minorHAnsi" w:cstheme="minorHAnsi"/>
          <w:sz w:val="22"/>
          <w:szCs w:val="22"/>
        </w:rPr>
        <w:t>s</w:t>
      </w:r>
      <w:r w:rsidR="00751414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7AC0F4FE" w14:textId="77777777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</w:rPr>
        <w:t> </w:t>
      </w:r>
      <w:bookmarkStart w:id="3" w:name="DefinitionsAcronymsAbbreviations"/>
      <w:bookmarkEnd w:id="3"/>
      <w:r w:rsidRPr="00655476">
        <w:rPr>
          <w:rFonts w:asciiTheme="minorHAnsi" w:hAnsiTheme="minorHAnsi" w:cstheme="minorHAnsi"/>
          <w:sz w:val="22"/>
          <w:szCs w:val="22"/>
          <w:u w:val="single"/>
        </w:rPr>
        <w:t>Definitions, Acronyms, and Abbreviations:</w:t>
      </w:r>
    </w:p>
    <w:p w14:paraId="5783A377" w14:textId="7BCC0DE4" w:rsidR="009D08D8" w:rsidRPr="00655476" w:rsidRDefault="009C18FD" w:rsidP="00E97A93">
      <w:pPr>
        <w:numPr>
          <w:ilvl w:val="0"/>
          <w:numId w:val="5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N/A</w:t>
      </w:r>
    </w:p>
    <w:p w14:paraId="7022FB59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09116D7C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7CA1F41A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E97A93">
        <w:rPr>
          <w:rFonts w:asciiTheme="minorHAnsi" w:hAnsiTheme="minorHAnsi" w:cstheme="minorHAnsi"/>
          <w:b/>
          <w:szCs w:val="22"/>
        </w:rPr>
        <w:t xml:space="preserve">SECTION 2: </w:t>
      </w:r>
      <w:bookmarkStart w:id="4" w:name="ProductOverview"/>
      <w:r w:rsidRPr="00E97A93">
        <w:rPr>
          <w:rFonts w:asciiTheme="minorHAnsi" w:hAnsiTheme="minorHAnsi" w:cstheme="minorHAnsi"/>
          <w:b/>
          <w:szCs w:val="22"/>
        </w:rPr>
        <w:t>Product Overview</w:t>
      </w:r>
      <w:bookmarkEnd w:id="4"/>
    </w:p>
    <w:p w14:paraId="6C1E8347" w14:textId="77777777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5" w:name="Assumptions"/>
      <w:r w:rsidRPr="00655476">
        <w:rPr>
          <w:rFonts w:asciiTheme="minorHAnsi" w:hAnsiTheme="minorHAnsi" w:cstheme="minorHAnsi"/>
          <w:sz w:val="22"/>
          <w:szCs w:val="22"/>
          <w:u w:val="single"/>
        </w:rPr>
        <w:t>Assumptions:</w:t>
      </w:r>
      <w:bookmarkEnd w:id="5"/>
    </w:p>
    <w:p w14:paraId="699F221E" w14:textId="77777777" w:rsidR="009D08D8" w:rsidRDefault="00AD0165" w:rsidP="00E97A93">
      <w:pPr>
        <w:numPr>
          <w:ilvl w:val="0"/>
          <w:numId w:val="6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Minimum Hardware:</w:t>
      </w:r>
    </w:p>
    <w:p w14:paraId="18ECC553" w14:textId="21D72DEB" w:rsidR="00AD0165" w:rsidRDefault="005126AA" w:rsidP="00AD0165">
      <w:pPr>
        <w:numPr>
          <w:ilvl w:val="1"/>
          <w:numId w:val="6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Intel i3 </w:t>
      </w:r>
      <w:r w:rsidR="0032109D">
        <w:rPr>
          <w:rFonts w:asciiTheme="minorHAnsi" w:eastAsia="Times New Roman" w:hAnsiTheme="minorHAnsi" w:cstheme="minorHAnsi"/>
          <w:sz w:val="22"/>
          <w:szCs w:val="22"/>
        </w:rPr>
        <w:t>1st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Generation</w:t>
      </w:r>
    </w:p>
    <w:p w14:paraId="4E5AAE42" w14:textId="218AF640" w:rsidR="00AD0165" w:rsidRDefault="005126AA" w:rsidP="00AD0165">
      <w:pPr>
        <w:numPr>
          <w:ilvl w:val="1"/>
          <w:numId w:val="6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20</w:t>
      </w:r>
      <w:r w:rsidR="00AD0165">
        <w:rPr>
          <w:rFonts w:asciiTheme="minorHAnsi" w:eastAsia="Times New Roman" w:hAnsiTheme="minorHAnsi" w:cstheme="minorHAnsi"/>
          <w:sz w:val="22"/>
          <w:szCs w:val="22"/>
        </w:rPr>
        <w:t xml:space="preserve"> GB Hard Drive</w:t>
      </w:r>
    </w:p>
    <w:p w14:paraId="07DC0128" w14:textId="3B9A3ADA" w:rsidR="00AD0165" w:rsidRPr="00655476" w:rsidRDefault="005126AA" w:rsidP="00AD0165">
      <w:pPr>
        <w:numPr>
          <w:ilvl w:val="1"/>
          <w:numId w:val="6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1</w:t>
      </w:r>
      <w:r w:rsidR="00AD0165">
        <w:rPr>
          <w:rFonts w:asciiTheme="minorHAnsi" w:eastAsia="Times New Roman" w:hAnsiTheme="minorHAnsi" w:cstheme="minorHAnsi"/>
          <w:sz w:val="22"/>
          <w:szCs w:val="22"/>
        </w:rPr>
        <w:t xml:space="preserve"> GB RAM </w:t>
      </w:r>
    </w:p>
    <w:p w14:paraId="1E251394" w14:textId="77777777" w:rsidR="009D08D8" w:rsidRDefault="00AD0165" w:rsidP="00E97A93">
      <w:pPr>
        <w:numPr>
          <w:ilvl w:val="0"/>
          <w:numId w:val="6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Input data</w:t>
      </w:r>
    </w:p>
    <w:p w14:paraId="0F6CE983" w14:textId="4171570A" w:rsidR="00AD0165" w:rsidRDefault="0032109D" w:rsidP="00AD0165">
      <w:pPr>
        <w:numPr>
          <w:ilvl w:val="1"/>
          <w:numId w:val="6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Annot</w:t>
      </w:r>
      <w:r w:rsidR="001E0575">
        <w:rPr>
          <w:rFonts w:asciiTheme="minorHAnsi" w:eastAsia="Times New Roman" w:hAnsiTheme="minorHAnsi" w:cstheme="minorHAnsi"/>
          <w:sz w:val="22"/>
          <w:szCs w:val="22"/>
        </w:rPr>
        <w:t>at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ed methods </w:t>
      </w:r>
      <w:r w:rsidR="001E0575">
        <w:rPr>
          <w:rFonts w:asciiTheme="minorHAnsi" w:eastAsia="Times New Roman" w:hAnsiTheme="minorHAnsi" w:cstheme="minorHAnsi"/>
          <w:sz w:val="22"/>
          <w:szCs w:val="22"/>
        </w:rPr>
        <w:t>with the “@”</w:t>
      </w:r>
      <w:r w:rsidR="00F830C4">
        <w:rPr>
          <w:rFonts w:asciiTheme="minorHAnsi" w:eastAsia="Times New Roman" w:hAnsiTheme="minorHAnsi" w:cstheme="minorHAnsi"/>
          <w:sz w:val="22"/>
          <w:szCs w:val="22"/>
        </w:rPr>
        <w:t xml:space="preserve"> accompanied with custom tag</w:t>
      </w:r>
    </w:p>
    <w:p w14:paraId="78E31F3C" w14:textId="09A8FB9B" w:rsidR="007B47CE" w:rsidRDefault="007B47CE" w:rsidP="00AD0165">
      <w:pPr>
        <w:numPr>
          <w:ilvl w:val="1"/>
          <w:numId w:val="6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lastRenderedPageBreak/>
        <w:t>Set priority number for most desirable test cases.</w:t>
      </w:r>
    </w:p>
    <w:p w14:paraId="4B32AED7" w14:textId="77777777" w:rsidR="00AD0165" w:rsidRDefault="00AD0165" w:rsidP="00F830C4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  <w:u w:val="single"/>
        </w:rPr>
      </w:pPr>
      <w:bookmarkStart w:id="6" w:name="UseCaseDiagram"/>
    </w:p>
    <w:p w14:paraId="726A4325" w14:textId="77777777" w:rsidR="00AD0165" w:rsidRDefault="00AD0165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</w:p>
    <w:p w14:paraId="719EE8DC" w14:textId="77777777" w:rsidR="00AD0165" w:rsidRDefault="00AD0165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</w:p>
    <w:p w14:paraId="78583B07" w14:textId="77777777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  <w:u w:val="single"/>
        </w:rPr>
        <w:t>Use Case Diagram:</w:t>
      </w:r>
      <w:bookmarkEnd w:id="6"/>
    </w:p>
    <w:p w14:paraId="6BDD662A" w14:textId="77777777" w:rsidR="00AD0165" w:rsidRDefault="00AD0165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bookmarkStart w:id="7" w:name="UseCaseDescriptions"/>
    </w:p>
    <w:p w14:paraId="27A54562" w14:textId="5D649926" w:rsidR="00AD0165" w:rsidRDefault="00A9688B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noProof/>
          <w:sz w:val="22"/>
          <w:szCs w:val="22"/>
          <w:u w:val="single"/>
        </w:rPr>
        <w:drawing>
          <wp:inline distT="0" distB="0" distL="0" distR="0" wp14:anchorId="3FCB4D1E" wp14:editId="4E062920">
            <wp:extent cx="6400800" cy="4806315"/>
            <wp:effectExtent l="0" t="0" r="0" b="0"/>
            <wp:docPr id="2" name="Picture 1" descr="Macintosh HD:Users:geoffreykuhn:Downloads:Software Testing Use Case draf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eoffreykuhn:Downloads:Software Testing Use Case draft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7847" w14:textId="77777777" w:rsidR="00AD0165" w:rsidRDefault="00AD0165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</w:p>
    <w:p w14:paraId="2509EDB2" w14:textId="77777777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  <w:u w:val="single"/>
        </w:rPr>
        <w:t>Use Case Descriptions:</w:t>
      </w:r>
      <w:bookmarkEnd w:id="7"/>
    </w:p>
    <w:p w14:paraId="08F09E75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bookmarkStart w:id="8" w:name="SpecificRequirements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7375"/>
      </w:tblGrid>
      <w:tr w:rsidR="00AD0165" w14:paraId="54A3BE48" w14:textId="77777777" w:rsidTr="00AD0165">
        <w:tc>
          <w:tcPr>
            <w:tcW w:w="2695" w:type="dxa"/>
          </w:tcPr>
          <w:p w14:paraId="11FBAB59" w14:textId="77777777" w:rsidR="00AD0165" w:rsidRDefault="00AD0165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Use Case</w:t>
            </w:r>
          </w:p>
        </w:tc>
        <w:tc>
          <w:tcPr>
            <w:tcW w:w="7375" w:type="dxa"/>
          </w:tcPr>
          <w:p w14:paraId="7EE93BB0" w14:textId="77777777" w:rsidR="00AD0165" w:rsidRDefault="00AD0165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Description</w:t>
            </w:r>
          </w:p>
        </w:tc>
      </w:tr>
      <w:tr w:rsidR="00AD0165" w14:paraId="585ABD76" w14:textId="77777777" w:rsidTr="00AD0165">
        <w:tc>
          <w:tcPr>
            <w:tcW w:w="2695" w:type="dxa"/>
          </w:tcPr>
          <w:p w14:paraId="28C7A700" w14:textId="59960CAC" w:rsidR="00AD0165" w:rsidRPr="00AD0165" w:rsidRDefault="00A9688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Check system’s resources</w:t>
            </w:r>
          </w:p>
        </w:tc>
        <w:tc>
          <w:tcPr>
            <w:tcW w:w="7375" w:type="dxa"/>
          </w:tcPr>
          <w:p w14:paraId="0E5E727C" w14:textId="04EC9C32" w:rsidR="00AD0165" w:rsidRPr="00AD0165" w:rsidRDefault="00A9688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The test runner will analyze the currently free resources to decide is certain tests cases should be running. Desirability rank will also be accounted for in making this decision.</w:t>
            </w:r>
          </w:p>
        </w:tc>
      </w:tr>
      <w:tr w:rsidR="00AD0165" w14:paraId="396325D2" w14:textId="77777777" w:rsidTr="00AD0165">
        <w:tc>
          <w:tcPr>
            <w:tcW w:w="2695" w:type="dxa"/>
          </w:tcPr>
          <w:p w14:paraId="2C233D79" w14:textId="621849B9" w:rsidR="00AD0165" w:rsidRPr="00AD0165" w:rsidRDefault="00A9688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Implement</w:t>
            </w:r>
          </w:p>
        </w:tc>
        <w:tc>
          <w:tcPr>
            <w:tcW w:w="7375" w:type="dxa"/>
          </w:tcPr>
          <w:p w14:paraId="5EFA0A1F" w14:textId="69E4A6E6" w:rsidR="00AD0165" w:rsidRPr="00AD0165" w:rsidRDefault="00A9688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The foundation of the program. These are the test cases that will be run using the Test Runner.</w:t>
            </w:r>
          </w:p>
        </w:tc>
      </w:tr>
      <w:tr w:rsidR="005C296E" w14:paraId="372EEDE2" w14:textId="77777777" w:rsidTr="00AD0165">
        <w:tc>
          <w:tcPr>
            <w:tcW w:w="2695" w:type="dxa"/>
          </w:tcPr>
          <w:p w14:paraId="2BAECBF9" w14:textId="69AFC243" w:rsidR="005C296E" w:rsidRDefault="00B71F7C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Set Annotations for Priority</w:t>
            </w:r>
          </w:p>
        </w:tc>
        <w:tc>
          <w:tcPr>
            <w:tcW w:w="7375" w:type="dxa"/>
          </w:tcPr>
          <w:p w14:paraId="6BD3CB66" w14:textId="46E2198E" w:rsidR="005C296E" w:rsidRDefault="00FD4378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The ‘@’ symbol with accompanying notation shall be written by the user or developer is set desirability of the test.</w:t>
            </w:r>
          </w:p>
        </w:tc>
      </w:tr>
      <w:tr w:rsidR="005C296E" w14:paraId="744A1767" w14:textId="77777777" w:rsidTr="00AD0165">
        <w:tc>
          <w:tcPr>
            <w:tcW w:w="2695" w:type="dxa"/>
          </w:tcPr>
          <w:p w14:paraId="1E68CB40" w14:textId="40613C6B" w:rsidR="005C296E" w:rsidRDefault="00FD4378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Set subset of tests</w:t>
            </w:r>
          </w:p>
        </w:tc>
        <w:tc>
          <w:tcPr>
            <w:tcW w:w="7375" w:type="dxa"/>
          </w:tcPr>
          <w:p w14:paraId="354A090D" w14:textId="24E04180" w:rsidR="005C296E" w:rsidRDefault="00FD4378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The user and developer have the ability to run a subset of tests.</w:t>
            </w:r>
          </w:p>
        </w:tc>
      </w:tr>
    </w:tbl>
    <w:p w14:paraId="5970C8E5" w14:textId="77777777" w:rsidR="00AD0165" w:rsidRDefault="00AD0165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</w:p>
    <w:p w14:paraId="56D7EA68" w14:textId="77777777" w:rsidR="00AD0165" w:rsidRDefault="00AD0165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</w:p>
    <w:p w14:paraId="536C714C" w14:textId="77777777" w:rsidR="009C18FD" w:rsidRDefault="009C18FD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</w:p>
    <w:p w14:paraId="3448833B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E97A93">
        <w:rPr>
          <w:rFonts w:asciiTheme="minorHAnsi" w:hAnsiTheme="minorHAnsi" w:cstheme="minorHAnsi"/>
          <w:b/>
          <w:szCs w:val="22"/>
        </w:rPr>
        <w:t>SECTION 3: Specific Requirements</w:t>
      </w:r>
      <w:bookmarkEnd w:id="8"/>
      <w:r w:rsidR="005C296E">
        <w:rPr>
          <w:rFonts w:asciiTheme="minorHAnsi" w:hAnsiTheme="minorHAnsi" w:cstheme="minorHAnsi"/>
          <w:b/>
          <w:szCs w:val="22"/>
        </w:rPr>
        <w:t xml:space="preserve"> </w:t>
      </w:r>
    </w:p>
    <w:p w14:paraId="5CDF340A" w14:textId="77777777" w:rsidR="00E97A93" w:rsidRPr="00E97A93" w:rsidRDefault="00E97A93" w:rsidP="00E97A9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7A93" w:rsidRPr="00E97A93" w14:paraId="15764B5C" w14:textId="77777777" w:rsidTr="009C527A">
        <w:trPr>
          <w:trHeight w:val="422"/>
        </w:trPr>
        <w:tc>
          <w:tcPr>
            <w:tcW w:w="9576" w:type="dxa"/>
          </w:tcPr>
          <w:p w14:paraId="79DC5A04" w14:textId="77777777" w:rsidR="00E97A93" w:rsidRPr="00E97A93" w:rsidRDefault="00E97A93" w:rsidP="005C296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C296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E97A93" w:rsidRPr="00E97A93" w14:paraId="06D23418" w14:textId="77777777" w:rsidTr="005C296E">
        <w:trPr>
          <w:trHeight w:val="449"/>
        </w:trPr>
        <w:tc>
          <w:tcPr>
            <w:tcW w:w="9576" w:type="dxa"/>
          </w:tcPr>
          <w:p w14:paraId="7635BE4B" w14:textId="670B8640" w:rsidR="00E97A93" w:rsidRPr="00E97A93" w:rsidRDefault="00E97A93" w:rsidP="007E59C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C296E">
              <w:rPr>
                <w:rFonts w:asciiTheme="minorHAnsi" w:hAnsiTheme="minorHAnsi" w:cstheme="minorHAnsi"/>
                <w:sz w:val="22"/>
                <w:szCs w:val="22"/>
              </w:rPr>
              <w:t xml:space="preserve">The user </w:t>
            </w:r>
            <w:r w:rsidR="00574533"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DA32D5">
              <w:rPr>
                <w:rFonts w:asciiTheme="minorHAnsi" w:hAnsiTheme="minorHAnsi" w:cstheme="minorHAnsi"/>
                <w:sz w:val="22"/>
                <w:szCs w:val="22"/>
              </w:rPr>
              <w:t xml:space="preserve"> be able to</w:t>
            </w:r>
            <w:r w:rsidR="005745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97EE5">
              <w:rPr>
                <w:rFonts w:asciiTheme="minorHAnsi" w:hAnsiTheme="minorHAnsi" w:cstheme="minorHAnsi"/>
                <w:sz w:val="22"/>
                <w:szCs w:val="22"/>
              </w:rPr>
              <w:t>set annotations for</w:t>
            </w:r>
            <w:r w:rsidR="007E59C9">
              <w:rPr>
                <w:rFonts w:asciiTheme="minorHAnsi" w:hAnsiTheme="minorHAnsi" w:cstheme="minorHAnsi"/>
                <w:sz w:val="22"/>
                <w:szCs w:val="22"/>
              </w:rPr>
              <w:t xml:space="preserve"> selected</w:t>
            </w:r>
            <w:r w:rsidR="00F97EE5">
              <w:rPr>
                <w:rFonts w:asciiTheme="minorHAnsi" w:hAnsiTheme="minorHAnsi" w:cstheme="minorHAnsi"/>
                <w:sz w:val="22"/>
                <w:szCs w:val="22"/>
              </w:rPr>
              <w:t xml:space="preserve"> test</w:t>
            </w:r>
            <w:r w:rsidR="008B1ECD">
              <w:rPr>
                <w:rFonts w:asciiTheme="minorHAnsi" w:hAnsiTheme="minorHAnsi" w:cstheme="minorHAnsi"/>
                <w:sz w:val="22"/>
                <w:szCs w:val="22"/>
              </w:rPr>
              <w:t xml:space="preserve"> method to </w:t>
            </w:r>
            <w:r w:rsidR="00AB7C8A">
              <w:rPr>
                <w:rFonts w:asciiTheme="minorHAnsi" w:hAnsiTheme="minorHAnsi" w:cstheme="minorHAnsi"/>
                <w:sz w:val="22"/>
                <w:szCs w:val="22"/>
              </w:rPr>
              <w:t>designate</w:t>
            </w:r>
            <w:r w:rsidR="008B1ECD">
              <w:rPr>
                <w:rFonts w:asciiTheme="minorHAnsi" w:hAnsiTheme="minorHAnsi" w:cstheme="minorHAnsi"/>
                <w:sz w:val="22"/>
                <w:szCs w:val="22"/>
              </w:rPr>
              <w:t xml:space="preserve"> which</w:t>
            </w:r>
            <w:r w:rsidR="00AB7C8A">
              <w:rPr>
                <w:rFonts w:asciiTheme="minorHAnsi" w:hAnsiTheme="minorHAnsi" w:cstheme="minorHAnsi"/>
                <w:sz w:val="22"/>
                <w:szCs w:val="22"/>
              </w:rPr>
              <w:t xml:space="preserve"> tests</w:t>
            </w:r>
            <w:r w:rsidR="008B1ECD">
              <w:rPr>
                <w:rFonts w:asciiTheme="minorHAnsi" w:hAnsiTheme="minorHAnsi" w:cstheme="minorHAnsi"/>
                <w:sz w:val="22"/>
                <w:szCs w:val="22"/>
              </w:rPr>
              <w:t xml:space="preserve"> can and cannot be skipped</w:t>
            </w:r>
            <w:r w:rsidR="00F97EE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5C296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5C296E" w:rsidRPr="00E97A93" w14:paraId="30275D53" w14:textId="77777777" w:rsidTr="005C296E">
        <w:trPr>
          <w:trHeight w:val="449"/>
        </w:trPr>
        <w:tc>
          <w:tcPr>
            <w:tcW w:w="9576" w:type="dxa"/>
          </w:tcPr>
          <w:p w14:paraId="49251F1C" w14:textId="6BDC7B40" w:rsidR="005C296E" w:rsidRPr="005C296E" w:rsidRDefault="005C296E" w:rsidP="00F97EE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Criteria: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36013E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F97EE5">
              <w:rPr>
                <w:rFonts w:asciiTheme="minorHAnsi" w:hAnsiTheme="minorHAnsi" w:cstheme="minorHAnsi"/>
                <w:sz w:val="22"/>
                <w:szCs w:val="22"/>
              </w:rPr>
              <w:t xml:space="preserve">ests will run higher prioritized methods over less prioritized methods and vise versa. </w:t>
            </w:r>
          </w:p>
        </w:tc>
      </w:tr>
    </w:tbl>
    <w:p w14:paraId="6A694811" w14:textId="77777777" w:rsidR="00E97A93" w:rsidRDefault="00E97A93" w:rsidP="00AB7C8A">
      <w:pPr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2ABA" w:rsidRPr="00E97A93" w14:paraId="39612CB1" w14:textId="77777777" w:rsidTr="00E4144E">
        <w:trPr>
          <w:trHeight w:val="359"/>
        </w:trPr>
        <w:tc>
          <w:tcPr>
            <w:tcW w:w="9576" w:type="dxa"/>
          </w:tcPr>
          <w:p w14:paraId="63FE99DA" w14:textId="10323A28" w:rsidR="00722ABA" w:rsidRPr="00E97A93" w:rsidRDefault="00722ABA" w:rsidP="00B939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B7C8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722ABA" w:rsidRPr="00E97A93" w14:paraId="6F7EA1B6" w14:textId="77777777" w:rsidTr="00B939F8">
        <w:trPr>
          <w:trHeight w:val="449"/>
        </w:trPr>
        <w:tc>
          <w:tcPr>
            <w:tcW w:w="9576" w:type="dxa"/>
          </w:tcPr>
          <w:p w14:paraId="5FFC5CBD" w14:textId="35D8A04B" w:rsidR="00722ABA" w:rsidRPr="00E97A93" w:rsidRDefault="00722ABA" w:rsidP="00E4144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E4144E">
              <w:rPr>
                <w:rFonts w:asciiTheme="minorHAnsi" w:hAnsiTheme="minorHAnsi" w:cstheme="minorHAnsi"/>
                <w:sz w:val="22"/>
                <w:szCs w:val="22"/>
              </w:rPr>
              <w:t xml:space="preserve">test runner </w:t>
            </w:r>
            <w:r w:rsidR="00992DF7">
              <w:rPr>
                <w:rFonts w:asciiTheme="minorHAnsi" w:hAnsiTheme="minorHAnsi" w:cstheme="minorHAnsi"/>
                <w:sz w:val="22"/>
                <w:szCs w:val="22"/>
              </w:rPr>
              <w:t xml:space="preserve">user shall </w:t>
            </w:r>
            <w:r w:rsidR="002D5242">
              <w:rPr>
                <w:rFonts w:asciiTheme="minorHAnsi" w:hAnsiTheme="minorHAnsi" w:cstheme="minorHAnsi"/>
                <w:sz w:val="22"/>
                <w:szCs w:val="22"/>
              </w:rPr>
              <w:t xml:space="preserve">be able to </w:t>
            </w:r>
            <w:r w:rsidR="00992DF7">
              <w:rPr>
                <w:rFonts w:asciiTheme="minorHAnsi" w:hAnsiTheme="minorHAnsi" w:cstheme="minorHAnsi"/>
                <w:sz w:val="22"/>
                <w:szCs w:val="22"/>
              </w:rPr>
              <w:t xml:space="preserve">designate </w:t>
            </w:r>
            <w:r w:rsidR="00E4144E">
              <w:rPr>
                <w:rFonts w:asciiTheme="minorHAnsi" w:hAnsiTheme="minorHAnsi" w:cstheme="minorHAnsi"/>
                <w:sz w:val="22"/>
                <w:szCs w:val="22"/>
              </w:rPr>
              <w:t>designate</w:t>
            </w:r>
            <w:r w:rsidR="00897E5E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 w:rsidR="00E4144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92DF7">
              <w:rPr>
                <w:rFonts w:asciiTheme="minorHAnsi" w:hAnsiTheme="minorHAnsi" w:cstheme="minorHAnsi"/>
                <w:sz w:val="22"/>
                <w:szCs w:val="22"/>
              </w:rPr>
              <w:t>subset of tests.</w:t>
            </w:r>
          </w:p>
        </w:tc>
      </w:tr>
      <w:tr w:rsidR="00722ABA" w:rsidRPr="00E97A93" w14:paraId="1A25AA01" w14:textId="77777777" w:rsidTr="00B939F8">
        <w:trPr>
          <w:trHeight w:val="449"/>
        </w:trPr>
        <w:tc>
          <w:tcPr>
            <w:tcW w:w="9576" w:type="dxa"/>
          </w:tcPr>
          <w:p w14:paraId="680EC843" w14:textId="68D7508F" w:rsidR="00722ABA" w:rsidRPr="005C296E" w:rsidRDefault="00722ABA" w:rsidP="00992DF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Criteria: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992DF7">
              <w:rPr>
                <w:rFonts w:asciiTheme="minorHAnsi" w:hAnsiTheme="minorHAnsi" w:cstheme="minorHAnsi"/>
                <w:sz w:val="22"/>
                <w:szCs w:val="22"/>
              </w:rPr>
              <w:t>The tests that are designated to run will run independently of others test by the test runner.</w:t>
            </w:r>
          </w:p>
        </w:tc>
      </w:tr>
    </w:tbl>
    <w:p w14:paraId="31F79EEA" w14:textId="77777777" w:rsidR="00722ABA" w:rsidRDefault="00722ABA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2ABA" w:rsidRPr="00E97A93" w14:paraId="00FB9934" w14:textId="77777777" w:rsidTr="00B939F8">
        <w:trPr>
          <w:trHeight w:val="422"/>
        </w:trPr>
        <w:tc>
          <w:tcPr>
            <w:tcW w:w="9576" w:type="dxa"/>
          </w:tcPr>
          <w:p w14:paraId="0398337B" w14:textId="49FB2D19" w:rsidR="00722ABA" w:rsidRPr="00E97A93" w:rsidRDefault="00722ABA" w:rsidP="00B939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B7C8A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722ABA" w:rsidRPr="00E97A93" w14:paraId="2950885B" w14:textId="77777777" w:rsidTr="00B939F8">
        <w:trPr>
          <w:trHeight w:val="449"/>
        </w:trPr>
        <w:tc>
          <w:tcPr>
            <w:tcW w:w="9576" w:type="dxa"/>
          </w:tcPr>
          <w:p w14:paraId="4F31171D" w14:textId="595F3DF4" w:rsidR="00722ABA" w:rsidRPr="00E97A93" w:rsidRDefault="00722ABA" w:rsidP="00096C3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97E5E">
              <w:rPr>
                <w:rFonts w:asciiTheme="minorHAnsi" w:hAnsiTheme="minorHAnsi" w:cstheme="minorHAnsi"/>
                <w:sz w:val="22"/>
                <w:szCs w:val="22"/>
              </w:rPr>
              <w:t>The c</w:t>
            </w:r>
            <w:r w:rsidR="00041F4F">
              <w:rPr>
                <w:rFonts w:asciiTheme="minorHAnsi" w:hAnsiTheme="minorHAnsi" w:cstheme="minorHAnsi"/>
                <w:sz w:val="22"/>
                <w:szCs w:val="22"/>
              </w:rPr>
              <w:t xml:space="preserve">ustom </w:t>
            </w:r>
            <w:r w:rsidR="00897E5E">
              <w:rPr>
                <w:rFonts w:asciiTheme="minorHAnsi" w:hAnsiTheme="minorHAnsi" w:cstheme="minorHAnsi"/>
                <w:sz w:val="22"/>
                <w:szCs w:val="22"/>
              </w:rPr>
              <w:t xml:space="preserve">annotation </w:t>
            </w:r>
            <w:r w:rsidR="00096C3E">
              <w:rPr>
                <w:rFonts w:asciiTheme="minorHAnsi" w:hAnsiTheme="minorHAnsi" w:cstheme="minorHAnsi"/>
                <w:sz w:val="22"/>
                <w:szCs w:val="22"/>
              </w:rPr>
              <w:t>of “@desire” and “@must” shall</w:t>
            </w:r>
            <w:r w:rsidR="002D5242">
              <w:rPr>
                <w:rFonts w:asciiTheme="minorHAnsi" w:hAnsiTheme="minorHAnsi" w:cstheme="minorHAnsi"/>
                <w:sz w:val="22"/>
                <w:szCs w:val="22"/>
              </w:rPr>
              <w:t xml:space="preserve"> be able to</w:t>
            </w:r>
            <w:r w:rsidR="00096C3E">
              <w:rPr>
                <w:rFonts w:asciiTheme="minorHAnsi" w:hAnsiTheme="minorHAnsi" w:cstheme="minorHAnsi"/>
                <w:sz w:val="22"/>
                <w:szCs w:val="22"/>
              </w:rPr>
              <w:t xml:space="preserve"> designate the importance of each test.</w:t>
            </w:r>
          </w:p>
        </w:tc>
      </w:tr>
      <w:tr w:rsidR="00722ABA" w:rsidRPr="00E97A93" w14:paraId="3E5D82CA" w14:textId="77777777" w:rsidTr="00B939F8">
        <w:trPr>
          <w:trHeight w:val="449"/>
        </w:trPr>
        <w:tc>
          <w:tcPr>
            <w:tcW w:w="9576" w:type="dxa"/>
          </w:tcPr>
          <w:p w14:paraId="118BE1AE" w14:textId="0225AC1A" w:rsidR="00722ABA" w:rsidRPr="005C296E" w:rsidRDefault="00722ABA" w:rsidP="00041F4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Criteria: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041F4F">
              <w:rPr>
                <w:rFonts w:asciiTheme="minorHAnsi" w:hAnsiTheme="minorHAnsi" w:cstheme="minorHAnsi"/>
                <w:sz w:val="22"/>
                <w:szCs w:val="22"/>
              </w:rPr>
              <w:t>The test runner will run the method in accordance to the custom annotation parameter.</w:t>
            </w:r>
          </w:p>
        </w:tc>
      </w:tr>
    </w:tbl>
    <w:p w14:paraId="246F4A2A" w14:textId="77777777" w:rsidR="009D08D8" w:rsidRDefault="009D08D8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2ABA" w:rsidRPr="00E97A93" w14:paraId="3F5E8B9B" w14:textId="77777777" w:rsidTr="00B939F8">
        <w:trPr>
          <w:trHeight w:val="422"/>
        </w:trPr>
        <w:tc>
          <w:tcPr>
            <w:tcW w:w="9576" w:type="dxa"/>
          </w:tcPr>
          <w:p w14:paraId="5C7CEB5F" w14:textId="7DD557D2" w:rsidR="00722ABA" w:rsidRPr="00E97A93" w:rsidRDefault="00722ABA" w:rsidP="00B939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B7C8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722ABA" w:rsidRPr="00E97A93" w14:paraId="1378FC11" w14:textId="77777777" w:rsidTr="00B939F8">
        <w:trPr>
          <w:trHeight w:val="449"/>
        </w:trPr>
        <w:tc>
          <w:tcPr>
            <w:tcW w:w="9576" w:type="dxa"/>
          </w:tcPr>
          <w:p w14:paraId="291E88F6" w14:textId="1FA35E24" w:rsidR="00722ABA" w:rsidRPr="00E97A93" w:rsidRDefault="00722ABA" w:rsidP="009C18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A0A1E">
              <w:rPr>
                <w:rFonts w:asciiTheme="minorHAnsi" w:hAnsiTheme="minorHAnsi" w:cstheme="minorHAnsi"/>
                <w:sz w:val="22"/>
                <w:szCs w:val="22"/>
              </w:rPr>
              <w:t>The test runner shall</w:t>
            </w:r>
            <w:r w:rsidR="002D5242">
              <w:rPr>
                <w:rFonts w:asciiTheme="minorHAnsi" w:hAnsiTheme="minorHAnsi" w:cstheme="minorHAnsi"/>
                <w:sz w:val="22"/>
                <w:szCs w:val="22"/>
              </w:rPr>
              <w:t xml:space="preserve"> be able to</w:t>
            </w:r>
            <w:r w:rsidR="003A0A1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C18FD">
              <w:rPr>
                <w:rFonts w:asciiTheme="minorHAnsi" w:hAnsiTheme="minorHAnsi" w:cstheme="minorHAnsi"/>
                <w:sz w:val="22"/>
                <w:szCs w:val="22"/>
              </w:rPr>
              <w:t>decide on test cases based on currently free system resources.</w:t>
            </w:r>
          </w:p>
        </w:tc>
      </w:tr>
      <w:tr w:rsidR="00722ABA" w:rsidRPr="00E97A93" w14:paraId="56832FC4" w14:textId="77777777" w:rsidTr="00B939F8">
        <w:trPr>
          <w:trHeight w:val="449"/>
        </w:trPr>
        <w:tc>
          <w:tcPr>
            <w:tcW w:w="9576" w:type="dxa"/>
          </w:tcPr>
          <w:p w14:paraId="236AE295" w14:textId="11D81502" w:rsidR="00722ABA" w:rsidRPr="005C296E" w:rsidRDefault="00722ABA" w:rsidP="00CD3E8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Criteria:</w:t>
            </w:r>
            <w:r w:rsidR="007C543B">
              <w:rPr>
                <w:rFonts w:asciiTheme="minorHAnsi" w:hAnsiTheme="minorHAnsi" w:cstheme="minorHAnsi"/>
                <w:sz w:val="22"/>
                <w:szCs w:val="22"/>
              </w:rPr>
              <w:t xml:space="preserve">  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utomated </w:t>
            </w:r>
            <w:r w:rsidR="00CD3E8A">
              <w:rPr>
                <w:rFonts w:asciiTheme="minorHAnsi" w:hAnsiTheme="minorHAnsi" w:cstheme="minorHAnsi"/>
                <w:sz w:val="22"/>
                <w:szCs w:val="22"/>
              </w:rPr>
              <w:t>tests will perform only that which the system can manage.</w:t>
            </w:r>
          </w:p>
        </w:tc>
      </w:tr>
    </w:tbl>
    <w:p w14:paraId="01CC508B" w14:textId="77777777" w:rsidR="00722ABA" w:rsidRDefault="00722ABA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2ABA" w:rsidRPr="00E97A93" w14:paraId="5F1631F3" w14:textId="77777777" w:rsidTr="00B939F8">
        <w:trPr>
          <w:trHeight w:val="422"/>
        </w:trPr>
        <w:tc>
          <w:tcPr>
            <w:tcW w:w="9576" w:type="dxa"/>
          </w:tcPr>
          <w:p w14:paraId="163A8BE9" w14:textId="4974EA4C" w:rsidR="00722ABA" w:rsidRPr="00E97A93" w:rsidRDefault="00722ABA" w:rsidP="00B939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B7C8A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722ABA" w:rsidRPr="00E97A93" w14:paraId="6ABBC31D" w14:textId="77777777" w:rsidTr="00B939F8">
        <w:trPr>
          <w:trHeight w:val="449"/>
        </w:trPr>
        <w:tc>
          <w:tcPr>
            <w:tcW w:w="9576" w:type="dxa"/>
          </w:tcPr>
          <w:p w14:paraId="718732FB" w14:textId="1E9A4705" w:rsidR="00722ABA" w:rsidRPr="00E97A93" w:rsidRDefault="00722ABA" w:rsidP="003A0A1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 w:rsidR="00CD3E8A">
              <w:rPr>
                <w:rFonts w:asciiTheme="minorHAnsi" w:hAnsiTheme="minorHAnsi" w:cstheme="minorHAnsi"/>
                <w:sz w:val="22"/>
                <w:szCs w:val="22"/>
              </w:rPr>
              <w:t xml:space="preserve"> The user shall</w:t>
            </w:r>
            <w:r w:rsidR="002D5242">
              <w:rPr>
                <w:rFonts w:asciiTheme="minorHAnsi" w:hAnsiTheme="minorHAnsi" w:cstheme="minorHAnsi"/>
                <w:sz w:val="22"/>
                <w:szCs w:val="22"/>
              </w:rPr>
              <w:t xml:space="preserve"> be able to</w:t>
            </w:r>
            <w:r w:rsidR="00CD3E8A">
              <w:rPr>
                <w:rFonts w:asciiTheme="minorHAnsi" w:hAnsiTheme="minorHAnsi" w:cstheme="minorHAnsi"/>
                <w:sz w:val="22"/>
                <w:szCs w:val="22"/>
              </w:rPr>
              <w:t xml:space="preserve"> set how </w:t>
            </w:r>
            <w:proofErr w:type="gramStart"/>
            <w:r w:rsidR="003A0A1E">
              <w:rPr>
                <w:rFonts w:asciiTheme="minorHAnsi" w:hAnsiTheme="minorHAnsi" w:cstheme="minorHAnsi"/>
                <w:sz w:val="22"/>
                <w:szCs w:val="22"/>
              </w:rPr>
              <w:t>much resources</w:t>
            </w:r>
            <w:proofErr w:type="gramEnd"/>
            <w:r w:rsidR="00CD3E8A">
              <w:rPr>
                <w:rFonts w:asciiTheme="minorHAnsi" w:hAnsiTheme="minorHAnsi" w:cstheme="minorHAnsi"/>
                <w:sz w:val="22"/>
                <w:szCs w:val="22"/>
              </w:rPr>
              <w:t xml:space="preserve"> the test runner shall be allowed</w:t>
            </w:r>
            <w:r w:rsidR="009C18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22ABA" w:rsidRPr="00E97A93" w14:paraId="69AD5C93" w14:textId="77777777" w:rsidTr="00B939F8">
        <w:trPr>
          <w:trHeight w:val="449"/>
        </w:trPr>
        <w:tc>
          <w:tcPr>
            <w:tcW w:w="9576" w:type="dxa"/>
          </w:tcPr>
          <w:p w14:paraId="40391A29" w14:textId="42F20452" w:rsidR="00722ABA" w:rsidRPr="005C296E" w:rsidRDefault="00722ABA" w:rsidP="00CD3E8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Criteria: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CD3E8A">
              <w:rPr>
                <w:rFonts w:asciiTheme="minorHAnsi" w:hAnsiTheme="minorHAnsi" w:cstheme="minorHAnsi"/>
                <w:sz w:val="22"/>
                <w:szCs w:val="22"/>
              </w:rPr>
              <w:t>The tests have the ability to utilize every resource but the user many disallow it.</w:t>
            </w:r>
          </w:p>
        </w:tc>
      </w:tr>
    </w:tbl>
    <w:p w14:paraId="3AC570C2" w14:textId="77777777" w:rsidR="00E97A93" w:rsidRDefault="00E97A93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2ABA" w:rsidRPr="00E97A93" w14:paraId="2A6708BB" w14:textId="77777777" w:rsidTr="00B939F8">
        <w:trPr>
          <w:trHeight w:val="422"/>
        </w:trPr>
        <w:tc>
          <w:tcPr>
            <w:tcW w:w="9576" w:type="dxa"/>
          </w:tcPr>
          <w:p w14:paraId="438397E5" w14:textId="21201E16" w:rsidR="00722ABA" w:rsidRPr="00E97A93" w:rsidRDefault="00722ABA" w:rsidP="00B939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B7C8A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722ABA" w:rsidRPr="00E97A93" w14:paraId="5A0B1538" w14:textId="77777777" w:rsidTr="00B939F8">
        <w:trPr>
          <w:trHeight w:val="449"/>
        </w:trPr>
        <w:tc>
          <w:tcPr>
            <w:tcW w:w="9576" w:type="dxa"/>
          </w:tcPr>
          <w:p w14:paraId="4DC6ADEC" w14:textId="62A2E78F" w:rsidR="00722ABA" w:rsidRPr="00E97A93" w:rsidRDefault="00722ABA" w:rsidP="000E206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C18FD">
              <w:rPr>
                <w:rFonts w:asciiTheme="minorHAnsi" w:hAnsiTheme="minorHAnsi" w:cstheme="minorHAnsi"/>
                <w:sz w:val="22"/>
                <w:szCs w:val="22"/>
              </w:rPr>
              <w:t>The test runner shall</w:t>
            </w:r>
            <w:r w:rsidR="002D5242">
              <w:rPr>
                <w:rFonts w:asciiTheme="minorHAnsi" w:hAnsiTheme="minorHAnsi" w:cstheme="minorHAnsi"/>
                <w:sz w:val="22"/>
                <w:szCs w:val="22"/>
              </w:rPr>
              <w:t xml:space="preserve"> be able to</w:t>
            </w:r>
            <w:r w:rsidR="009C18FD">
              <w:rPr>
                <w:rFonts w:asciiTheme="minorHAnsi" w:hAnsiTheme="minorHAnsi" w:cstheme="minorHAnsi"/>
                <w:sz w:val="22"/>
                <w:szCs w:val="22"/>
              </w:rPr>
              <w:t xml:space="preserve"> notify the </w:t>
            </w:r>
            <w:r w:rsidR="007C543B">
              <w:rPr>
                <w:rFonts w:asciiTheme="minorHAnsi" w:hAnsiTheme="minorHAnsi" w:cstheme="minorHAnsi"/>
                <w:sz w:val="22"/>
                <w:szCs w:val="22"/>
              </w:rPr>
              <w:t>user if not all tests can be run.</w:t>
            </w:r>
          </w:p>
        </w:tc>
      </w:tr>
      <w:tr w:rsidR="00722ABA" w:rsidRPr="00E97A93" w14:paraId="257BBC84" w14:textId="77777777" w:rsidTr="00B939F8">
        <w:trPr>
          <w:trHeight w:val="449"/>
        </w:trPr>
        <w:tc>
          <w:tcPr>
            <w:tcW w:w="9576" w:type="dxa"/>
          </w:tcPr>
          <w:p w14:paraId="7639E10E" w14:textId="14611DC3" w:rsidR="00722ABA" w:rsidRPr="007C543B" w:rsidRDefault="00722ABA" w:rsidP="000E206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Criteria:</w:t>
            </w:r>
            <w:r w:rsidR="007C543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C543B">
              <w:rPr>
                <w:rFonts w:asciiTheme="minorHAnsi" w:hAnsiTheme="minorHAnsi" w:cstheme="minorHAnsi"/>
                <w:sz w:val="22"/>
                <w:szCs w:val="22"/>
              </w:rPr>
              <w:t>If not all tests can be run the user should know that not all tests were run.</w:t>
            </w:r>
          </w:p>
        </w:tc>
      </w:tr>
    </w:tbl>
    <w:p w14:paraId="6D54CF60" w14:textId="77777777" w:rsidR="009C18FD" w:rsidRDefault="009C18FD" w:rsidP="00AB7C8A">
      <w:pPr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2ABA" w:rsidRPr="00E97A93" w14:paraId="67BADF2F" w14:textId="77777777" w:rsidTr="00B939F8">
        <w:trPr>
          <w:trHeight w:val="422"/>
        </w:trPr>
        <w:tc>
          <w:tcPr>
            <w:tcW w:w="9576" w:type="dxa"/>
          </w:tcPr>
          <w:p w14:paraId="55DF0475" w14:textId="6E5ECDA3" w:rsidR="00722ABA" w:rsidRPr="00E97A93" w:rsidRDefault="00722ABA" w:rsidP="00B939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B7C8A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722ABA" w:rsidRPr="00E97A93" w14:paraId="2FE29F11" w14:textId="77777777" w:rsidTr="00B939F8">
        <w:trPr>
          <w:trHeight w:val="449"/>
        </w:trPr>
        <w:tc>
          <w:tcPr>
            <w:tcW w:w="9576" w:type="dxa"/>
          </w:tcPr>
          <w:p w14:paraId="0710F062" w14:textId="181382E1" w:rsidR="00722ABA" w:rsidRPr="00E97A93" w:rsidRDefault="00722ABA" w:rsidP="000E206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A0A1E">
              <w:rPr>
                <w:rFonts w:asciiTheme="minorHAnsi" w:hAnsiTheme="minorHAnsi" w:cstheme="minorHAnsi"/>
                <w:sz w:val="22"/>
                <w:szCs w:val="22"/>
              </w:rPr>
              <w:t>The test runner shall</w:t>
            </w:r>
            <w:ins w:id="9" w:author="Guo, Dahai" w:date="2015-03-09T09:56:00Z">
              <w:r w:rsidR="00B57568">
                <w:rPr>
                  <w:rFonts w:asciiTheme="minorHAnsi" w:hAnsiTheme="minorHAnsi" w:cstheme="minorHAnsi"/>
                  <w:sz w:val="22"/>
                  <w:szCs w:val="22"/>
                </w:rPr>
                <w:t xml:space="preserve"> </w:t>
              </w:r>
            </w:ins>
            <w:r w:rsidR="00FA5BCA">
              <w:rPr>
                <w:rFonts w:asciiTheme="minorHAnsi" w:hAnsiTheme="minorHAnsi" w:cstheme="minorHAnsi"/>
                <w:sz w:val="22"/>
                <w:szCs w:val="22"/>
              </w:rPr>
              <w:t xml:space="preserve">be able to </w:t>
            </w:r>
            <w:r w:rsidR="007C543B">
              <w:rPr>
                <w:rFonts w:asciiTheme="minorHAnsi" w:hAnsiTheme="minorHAnsi" w:cstheme="minorHAnsi"/>
                <w:sz w:val="22"/>
                <w:szCs w:val="22"/>
              </w:rPr>
              <w:t>keep a composite average of how many resources previous run tests took.</w:t>
            </w:r>
          </w:p>
        </w:tc>
      </w:tr>
      <w:tr w:rsidR="00722ABA" w:rsidRPr="00E97A93" w14:paraId="413DFA15" w14:textId="77777777" w:rsidTr="00B939F8">
        <w:trPr>
          <w:trHeight w:val="449"/>
        </w:trPr>
        <w:tc>
          <w:tcPr>
            <w:tcW w:w="9576" w:type="dxa"/>
          </w:tcPr>
          <w:p w14:paraId="23FD233F" w14:textId="617CA312" w:rsidR="00722ABA" w:rsidRPr="005C296E" w:rsidRDefault="00722ABA" w:rsidP="000E206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Test </w:t>
            </w:r>
            <w:r w:rsidR="00A67BD7">
              <w:rPr>
                <w:rFonts w:asciiTheme="minorHAnsi" w:hAnsiTheme="minorHAnsi" w:cstheme="minorHAnsi"/>
                <w:b/>
                <w:sz w:val="22"/>
                <w:szCs w:val="22"/>
              </w:rPr>
              <w:t>Plan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C543B">
              <w:rPr>
                <w:rFonts w:asciiTheme="minorHAnsi" w:hAnsiTheme="minorHAnsi" w:cstheme="minorHAnsi"/>
                <w:sz w:val="22"/>
                <w:szCs w:val="22"/>
              </w:rPr>
              <w:t>The test runner will better be able to determine which tests it can run if it knows how many resources each test takes.</w:t>
            </w:r>
          </w:p>
        </w:tc>
      </w:tr>
    </w:tbl>
    <w:p w14:paraId="01AFDB70" w14:textId="77777777" w:rsidR="00722ABA" w:rsidRDefault="00722ABA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2ABA" w:rsidRPr="00E97A93" w14:paraId="61A29F8D" w14:textId="77777777" w:rsidTr="00B939F8">
        <w:trPr>
          <w:trHeight w:val="422"/>
        </w:trPr>
        <w:tc>
          <w:tcPr>
            <w:tcW w:w="9576" w:type="dxa"/>
          </w:tcPr>
          <w:p w14:paraId="52820910" w14:textId="1C5B4343" w:rsidR="00722ABA" w:rsidRPr="00E97A93" w:rsidRDefault="00722ABA" w:rsidP="00B939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B7C8A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722ABA" w:rsidRPr="00E97A93" w14:paraId="5E27F60A" w14:textId="77777777" w:rsidTr="00B939F8">
        <w:trPr>
          <w:trHeight w:val="449"/>
        </w:trPr>
        <w:tc>
          <w:tcPr>
            <w:tcW w:w="9576" w:type="dxa"/>
          </w:tcPr>
          <w:p w14:paraId="36CFD4EA" w14:textId="5D3EA5D9" w:rsidR="00722ABA" w:rsidRPr="00E97A93" w:rsidRDefault="00722ABA" w:rsidP="000E206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C543B">
              <w:rPr>
                <w:rFonts w:asciiTheme="minorHAnsi" w:hAnsiTheme="minorHAnsi" w:cstheme="minorHAnsi"/>
                <w:sz w:val="22"/>
                <w:szCs w:val="22"/>
              </w:rPr>
              <w:t>The user shall be able to set whether a test should be run multiple times.</w:t>
            </w:r>
          </w:p>
        </w:tc>
      </w:tr>
      <w:tr w:rsidR="00722ABA" w:rsidRPr="005C296E" w14:paraId="09D3FFC3" w14:textId="77777777" w:rsidTr="00B939F8">
        <w:trPr>
          <w:trHeight w:val="449"/>
        </w:trPr>
        <w:tc>
          <w:tcPr>
            <w:tcW w:w="9576" w:type="dxa"/>
          </w:tcPr>
          <w:p w14:paraId="3E16C017" w14:textId="7DF6340F" w:rsidR="00722ABA" w:rsidRPr="007C543B" w:rsidRDefault="00A67BD7" w:rsidP="00281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Test Plan</w:t>
            </w:r>
            <w:r w:rsidR="000E2065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="007C543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28136B">
              <w:rPr>
                <w:rFonts w:asciiTheme="minorHAnsi" w:hAnsiTheme="minorHAnsi" w:cstheme="minorHAnsi"/>
                <w:sz w:val="22"/>
                <w:szCs w:val="22"/>
              </w:rPr>
              <w:t>The test runner shall run designated test multiple times to ensure redundant results.</w:t>
            </w:r>
          </w:p>
        </w:tc>
      </w:tr>
    </w:tbl>
    <w:p w14:paraId="2507814E" w14:textId="77777777" w:rsidR="00722ABA" w:rsidRPr="00655476" w:rsidRDefault="00722ABA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2BF86048" w14:textId="77777777" w:rsidR="009D08D8" w:rsidRPr="00655476" w:rsidRDefault="00E97A93" w:rsidP="00E97A9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</w:rPr>
        <w:t>Template created by G. Walton (</w:t>
      </w:r>
      <w:hyperlink r:id="rId8" w:history="1">
        <w:r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GWalton@mail.ucf.edu</w:t>
        </w:r>
      </w:hyperlink>
      <w:r w:rsidRPr="00655476">
        <w:rPr>
          <w:rFonts w:asciiTheme="minorHAnsi" w:hAnsiTheme="minorHAnsi" w:cstheme="minorHAnsi"/>
          <w:sz w:val="22"/>
          <w:szCs w:val="22"/>
        </w:rPr>
        <w:t xml:space="preserve">) on Aug 30, 1999 and last updated Aug 15, 2000; updated by A. </w:t>
      </w:r>
      <w:proofErr w:type="spellStart"/>
      <w:r w:rsidRPr="00655476">
        <w:rPr>
          <w:rFonts w:asciiTheme="minorHAnsi" w:hAnsiTheme="minorHAnsi" w:cstheme="minorHAnsi"/>
          <w:sz w:val="22"/>
          <w:szCs w:val="22"/>
        </w:rPr>
        <w:t>Koufakou</w:t>
      </w:r>
      <w:proofErr w:type="spellEnd"/>
      <w:r w:rsidRPr="00655476">
        <w:rPr>
          <w:rFonts w:asciiTheme="minorHAnsi" w:hAnsiTheme="minorHAnsi" w:cstheme="minorHAnsi"/>
          <w:sz w:val="22"/>
          <w:szCs w:val="22"/>
        </w:rPr>
        <w:t>, Aug 2014</w:t>
      </w:r>
    </w:p>
    <w:p w14:paraId="729286EA" w14:textId="69867AD1" w:rsidR="009D08D8" w:rsidRPr="00655476" w:rsidRDefault="009D08D8" w:rsidP="00E97A9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</w:p>
    <w:sectPr w:rsidR="009D08D8" w:rsidRPr="00655476" w:rsidSect="00E97A9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A2B8DB" w15:done="0"/>
  <w15:commentEx w15:paraId="77A9BFCB" w15:done="0"/>
  <w15:commentEx w15:paraId="4536DAC0" w15:done="0"/>
  <w15:commentEx w15:paraId="25FF7076" w15:done="0"/>
  <w15:commentEx w15:paraId="14A557AC" w15:done="0"/>
  <w15:commentEx w15:paraId="386106A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432"/>
    <w:multiLevelType w:val="multilevel"/>
    <w:tmpl w:val="4C9A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332C0A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472659"/>
    <w:multiLevelType w:val="multilevel"/>
    <w:tmpl w:val="E078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A27717"/>
    <w:multiLevelType w:val="hybridMultilevel"/>
    <w:tmpl w:val="E8E0888E"/>
    <w:lvl w:ilvl="0" w:tplc="2442465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500E77"/>
    <w:multiLevelType w:val="multilevel"/>
    <w:tmpl w:val="2658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663873"/>
    <w:multiLevelType w:val="multilevel"/>
    <w:tmpl w:val="82A4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E54600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4D53FB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E030D0"/>
    <w:multiLevelType w:val="multilevel"/>
    <w:tmpl w:val="C4D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1137E6"/>
    <w:multiLevelType w:val="multilevel"/>
    <w:tmpl w:val="750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4541E7E"/>
    <w:multiLevelType w:val="multilevel"/>
    <w:tmpl w:val="1E42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o, Dahai">
    <w15:presenceInfo w15:providerId="AD" w15:userId="S-1-5-21-2136284941-1607561220-102967255-123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900"/>
    <w:rsid w:val="000003EA"/>
    <w:rsid w:val="00041F4F"/>
    <w:rsid w:val="00072D37"/>
    <w:rsid w:val="00096C3E"/>
    <w:rsid w:val="000C2BD3"/>
    <w:rsid w:val="000E2065"/>
    <w:rsid w:val="001D2900"/>
    <w:rsid w:val="001E0575"/>
    <w:rsid w:val="00245764"/>
    <w:rsid w:val="0028136B"/>
    <w:rsid w:val="002C44ED"/>
    <w:rsid w:val="002D5242"/>
    <w:rsid w:val="0032109D"/>
    <w:rsid w:val="0036013E"/>
    <w:rsid w:val="0039613F"/>
    <w:rsid w:val="003A0A1E"/>
    <w:rsid w:val="003C5175"/>
    <w:rsid w:val="003C6A17"/>
    <w:rsid w:val="004D0210"/>
    <w:rsid w:val="005126AA"/>
    <w:rsid w:val="00574533"/>
    <w:rsid w:val="005C296E"/>
    <w:rsid w:val="005D09DD"/>
    <w:rsid w:val="00655476"/>
    <w:rsid w:val="006A0CA7"/>
    <w:rsid w:val="007052A3"/>
    <w:rsid w:val="00722ABA"/>
    <w:rsid w:val="00751414"/>
    <w:rsid w:val="007B47CE"/>
    <w:rsid w:val="007C543B"/>
    <w:rsid w:val="007E59C9"/>
    <w:rsid w:val="00897E5E"/>
    <w:rsid w:val="008B1ECD"/>
    <w:rsid w:val="0094489E"/>
    <w:rsid w:val="00992DF7"/>
    <w:rsid w:val="009C18FD"/>
    <w:rsid w:val="009C527A"/>
    <w:rsid w:val="009D08D8"/>
    <w:rsid w:val="009D4820"/>
    <w:rsid w:val="00A67BD7"/>
    <w:rsid w:val="00A948A6"/>
    <w:rsid w:val="00A9688B"/>
    <w:rsid w:val="00AB7C8A"/>
    <w:rsid w:val="00AD0165"/>
    <w:rsid w:val="00AE633F"/>
    <w:rsid w:val="00B57568"/>
    <w:rsid w:val="00B71F7C"/>
    <w:rsid w:val="00B939F8"/>
    <w:rsid w:val="00C13C71"/>
    <w:rsid w:val="00CD3E8A"/>
    <w:rsid w:val="00D20D39"/>
    <w:rsid w:val="00D43174"/>
    <w:rsid w:val="00D503EF"/>
    <w:rsid w:val="00DA32D5"/>
    <w:rsid w:val="00E175FE"/>
    <w:rsid w:val="00E4144E"/>
    <w:rsid w:val="00E97A93"/>
    <w:rsid w:val="00EA6D80"/>
    <w:rsid w:val="00F830C4"/>
    <w:rsid w:val="00F97EE5"/>
    <w:rsid w:val="00FA5BCA"/>
    <w:rsid w:val="00FD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37C4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E97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B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D3"/>
    <w:rPr>
      <w:rFonts w:ascii="Lucida Grande" w:eastAsiaTheme="minorEastAsia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7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568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568"/>
    <w:rPr>
      <w:rFonts w:eastAsiaTheme="minorEastAsia"/>
      <w:b/>
      <w:bCs/>
    </w:rPr>
  </w:style>
  <w:style w:type="paragraph" w:styleId="Revision">
    <w:name w:val="Revision"/>
    <w:hidden/>
    <w:uiPriority w:val="99"/>
    <w:semiHidden/>
    <w:rsid w:val="00AE633F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E97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B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D3"/>
    <w:rPr>
      <w:rFonts w:ascii="Lucida Grande" w:eastAsiaTheme="minorEastAsia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7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568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568"/>
    <w:rPr>
      <w:rFonts w:eastAsiaTheme="minorEastAsia"/>
      <w:b/>
      <w:bCs/>
    </w:rPr>
  </w:style>
  <w:style w:type="paragraph" w:styleId="Revision">
    <w:name w:val="Revision"/>
    <w:hidden/>
    <w:uiPriority w:val="99"/>
    <w:semiHidden/>
    <w:rsid w:val="00AE633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12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mailto:GWalton@mail.ucf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DC835-FEEB-A14B-961B-A7103774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3631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akoufakou</dc:creator>
  <cp:lastModifiedBy>User</cp:lastModifiedBy>
  <cp:revision>2</cp:revision>
  <dcterms:created xsi:type="dcterms:W3CDTF">2015-03-12T15:13:00Z</dcterms:created>
  <dcterms:modified xsi:type="dcterms:W3CDTF">2015-03-12T15:13:00Z</dcterms:modified>
</cp:coreProperties>
</file>