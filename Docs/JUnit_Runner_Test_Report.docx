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C1DBC" w14:textId="77777777" w:rsidR="009D08D8" w:rsidRPr="00E97A93" w:rsidRDefault="002B4AF0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b/>
          <w:bCs/>
          <w:sz w:val="28"/>
          <w:szCs w:val="22"/>
        </w:rPr>
        <w:t>Junit Test Runner</w:t>
      </w:r>
    </w:p>
    <w:p w14:paraId="3ABD9D99" w14:textId="77777777" w:rsidR="009D08D8" w:rsidRPr="00E97A93" w:rsidRDefault="00D8724B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b/>
          <w:bCs/>
          <w:sz w:val="28"/>
          <w:szCs w:val="22"/>
        </w:rPr>
        <w:t>Software Test Report</w:t>
      </w:r>
    </w:p>
    <w:p w14:paraId="1753CA6E" w14:textId="77777777" w:rsidR="009D08D8" w:rsidRPr="002B4AF0" w:rsidRDefault="003C6A17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2"/>
          <w:lang w:val="de-DE"/>
        </w:rPr>
      </w:pPr>
      <w:r w:rsidRPr="002B4AF0">
        <w:rPr>
          <w:rFonts w:asciiTheme="minorHAnsi" w:hAnsiTheme="minorHAnsi" w:cstheme="minorHAnsi"/>
          <w:b/>
          <w:bCs/>
          <w:sz w:val="28"/>
          <w:szCs w:val="22"/>
          <w:lang w:val="de-DE"/>
        </w:rPr>
        <w:t>CEN 4072 Software Testing, Spring, 2015</w:t>
      </w:r>
    </w:p>
    <w:p w14:paraId="04899B42" w14:textId="77777777" w:rsidR="009D08D8" w:rsidRPr="002B4AF0" w:rsidRDefault="009D08D8" w:rsidP="00E97A93">
      <w:pPr>
        <w:rPr>
          <w:rFonts w:asciiTheme="minorHAnsi" w:eastAsia="Times New Roman" w:hAnsiTheme="minorHAnsi" w:cstheme="minorHAnsi"/>
          <w:sz w:val="22"/>
          <w:szCs w:val="22"/>
          <w:lang w:val="de-DE"/>
        </w:rPr>
      </w:pPr>
    </w:p>
    <w:p w14:paraId="2E15D66B" w14:textId="77777777" w:rsidR="002B4AF0" w:rsidRPr="002B4AF0" w:rsidRDefault="002B4AF0" w:rsidP="002B4A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de-DE"/>
        </w:rPr>
      </w:pPr>
      <w:r w:rsidRPr="002B4AF0">
        <w:rPr>
          <w:rFonts w:asciiTheme="minorHAnsi" w:hAnsiTheme="minorHAnsi" w:cstheme="minorHAnsi"/>
          <w:b/>
          <w:sz w:val="22"/>
          <w:szCs w:val="22"/>
          <w:lang w:val="de-DE"/>
        </w:rPr>
        <w:t>Team Name:</w:t>
      </w:r>
      <w:r w:rsidRPr="002B4AF0">
        <w:rPr>
          <w:rFonts w:asciiTheme="minorHAnsi" w:hAnsiTheme="minorHAnsi" w:cstheme="minorHAnsi"/>
          <w:sz w:val="22"/>
          <w:szCs w:val="22"/>
          <w:lang w:val="de-DE"/>
        </w:rPr>
        <w:t xml:space="preserve"> Kuhn-Hessler</w:t>
      </w:r>
    </w:p>
    <w:p w14:paraId="16CF9D7E" w14:textId="77777777" w:rsidR="002B4AF0" w:rsidRDefault="002B4AF0" w:rsidP="002B4AF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Team Members:</w:t>
      </w:r>
    </w:p>
    <w:p w14:paraId="35D99D5A" w14:textId="77777777" w:rsidR="002B4AF0" w:rsidRDefault="002B4AF0" w:rsidP="002B4AF0">
      <w:pPr>
        <w:numPr>
          <w:ilvl w:val="0"/>
          <w:numId w:val="17"/>
        </w:numPr>
        <w:tabs>
          <w:tab w:val="num" w:pos="0"/>
        </w:tabs>
        <w:ind w:left="0" w:firstLine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Geoffrey Kuhn, gbkuhn@eagle.fgcu.edu </w:t>
      </w:r>
    </w:p>
    <w:p w14:paraId="78765078" w14:textId="77777777" w:rsidR="002B4AF0" w:rsidRDefault="002B4AF0" w:rsidP="002B4AF0">
      <w:pPr>
        <w:numPr>
          <w:ilvl w:val="0"/>
          <w:numId w:val="17"/>
        </w:numPr>
        <w:tabs>
          <w:tab w:val="num" w:pos="0"/>
        </w:tabs>
        <w:ind w:left="0" w:firstLine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Carly </w:t>
      </w:r>
      <w:proofErr w:type="spellStart"/>
      <w:r>
        <w:rPr>
          <w:rFonts w:asciiTheme="minorHAnsi" w:eastAsia="Times New Roman" w:hAnsiTheme="minorHAnsi" w:cstheme="minorHAnsi"/>
          <w:sz w:val="22"/>
          <w:szCs w:val="22"/>
        </w:rPr>
        <w:t>Hessler</w:t>
      </w:r>
      <w:proofErr w:type="spellEnd"/>
      <w:r>
        <w:rPr>
          <w:rFonts w:asciiTheme="minorHAnsi" w:eastAsia="Times New Roman" w:hAnsiTheme="minorHAnsi" w:cstheme="minorHAnsi"/>
          <w:sz w:val="22"/>
          <w:szCs w:val="22"/>
        </w:rPr>
        <w:t>, cahessler3098@eagle.fgcu.edu</w:t>
      </w:r>
    </w:p>
    <w:p w14:paraId="6DFA166F" w14:textId="77777777" w:rsidR="00655476" w:rsidRPr="00655476" w:rsidRDefault="00655476" w:rsidP="009C527A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2E3B907E" w14:textId="77777777" w:rsidR="009D08D8" w:rsidRPr="00655476" w:rsidRDefault="009D08D8" w:rsidP="009C527A">
      <w:pPr>
        <w:divId w:val="1377124212"/>
        <w:rPr>
          <w:rFonts w:asciiTheme="minorHAnsi" w:eastAsia="Times New Roman" w:hAnsiTheme="minorHAnsi" w:cstheme="minorHAnsi"/>
          <w:sz w:val="22"/>
          <w:szCs w:val="22"/>
        </w:rPr>
      </w:pPr>
    </w:p>
    <w:p w14:paraId="3E230877" w14:textId="77777777" w:rsidR="009D08D8" w:rsidRPr="00655476" w:rsidRDefault="00E97A93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655476">
        <w:rPr>
          <w:rFonts w:asciiTheme="minorHAnsi" w:hAnsiTheme="minorHAnsi" w:cstheme="minorHAnsi"/>
          <w:b/>
          <w:sz w:val="22"/>
          <w:szCs w:val="22"/>
        </w:rPr>
        <w:t>Contents of this Document</w:t>
      </w:r>
    </w:p>
    <w:p w14:paraId="61089D23" w14:textId="77777777" w:rsidR="009D08D8" w:rsidRPr="00870A36" w:rsidRDefault="00870A36" w:rsidP="009C527A">
      <w:pPr>
        <w:pStyle w:val="NormalWeb"/>
        <w:spacing w:before="0" w:beforeAutospacing="0" w:after="0" w:afterAutospacing="0"/>
        <w:rPr>
          <w:rStyle w:val="Hyperlink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HYPERLINK  \l "Section1"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 w:rsidR="00D8724B" w:rsidRPr="00870A36">
        <w:rPr>
          <w:rStyle w:val="Hyperlink"/>
          <w:rFonts w:asciiTheme="minorHAnsi" w:hAnsiTheme="minorHAnsi" w:cstheme="minorHAnsi"/>
          <w:sz w:val="22"/>
          <w:szCs w:val="22"/>
        </w:rPr>
        <w:t>Unit Test Coverage</w:t>
      </w:r>
    </w:p>
    <w:p w14:paraId="228134BD" w14:textId="77777777" w:rsidR="009D08D8" w:rsidRPr="00870A36" w:rsidRDefault="00870A36" w:rsidP="009C527A">
      <w:pPr>
        <w:pStyle w:val="NormalWeb"/>
        <w:spacing w:before="0" w:beforeAutospacing="0" w:after="0" w:afterAutospacing="0"/>
        <w:rPr>
          <w:rStyle w:val="Hyperlink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fldChar w:fldCharType="end"/>
      </w: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HYPERLINK  \l "Section2"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 w:rsidR="00D8724B" w:rsidRPr="00870A36">
        <w:rPr>
          <w:rStyle w:val="Hyperlink"/>
          <w:rFonts w:asciiTheme="minorHAnsi" w:hAnsiTheme="minorHAnsi" w:cstheme="minorHAnsi"/>
          <w:sz w:val="22"/>
          <w:szCs w:val="22"/>
        </w:rPr>
        <w:t>Integration Test Coverage</w:t>
      </w:r>
    </w:p>
    <w:p w14:paraId="51D0F526" w14:textId="77777777" w:rsidR="009D08D8" w:rsidRPr="00870A36" w:rsidRDefault="00870A36" w:rsidP="009C527A">
      <w:pPr>
        <w:pStyle w:val="NormalWeb"/>
        <w:spacing w:before="0" w:beforeAutospacing="0" w:after="0" w:afterAutospacing="0"/>
        <w:rPr>
          <w:rStyle w:val="Hyperlink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fldChar w:fldCharType="end"/>
      </w: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HYPERLINK  \l "Section3"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 w:rsidR="00D8724B" w:rsidRPr="00870A36">
        <w:rPr>
          <w:rStyle w:val="Hyperlink"/>
          <w:rFonts w:asciiTheme="minorHAnsi" w:hAnsiTheme="minorHAnsi" w:cstheme="minorHAnsi"/>
          <w:sz w:val="22"/>
          <w:szCs w:val="22"/>
        </w:rPr>
        <w:t>Functional Tests</w:t>
      </w:r>
    </w:p>
    <w:p w14:paraId="58599F60" w14:textId="77777777" w:rsidR="00870A36" w:rsidRDefault="00870A36" w:rsidP="00870A36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fldChar w:fldCharType="end"/>
      </w:r>
      <w:hyperlink w:anchor="Section3_1" w:history="1">
        <w:r w:rsidRPr="00870A36">
          <w:rPr>
            <w:rStyle w:val="Hyperlink"/>
            <w:rFonts w:asciiTheme="minorHAnsi" w:hAnsiTheme="minorHAnsi" w:cstheme="minorHAnsi"/>
            <w:sz w:val="22"/>
            <w:szCs w:val="22"/>
          </w:rPr>
          <w:t>Automated testing</w:t>
        </w:r>
      </w:hyperlink>
    </w:p>
    <w:p w14:paraId="01440749" w14:textId="77777777" w:rsidR="00870A36" w:rsidRPr="00655476" w:rsidRDefault="00765A5C" w:rsidP="00870A36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w:anchor="Section3_2" w:history="1">
        <w:r w:rsidR="00870A36" w:rsidRPr="00870A36">
          <w:rPr>
            <w:rStyle w:val="Hyperlink"/>
            <w:rFonts w:asciiTheme="minorHAnsi" w:hAnsiTheme="minorHAnsi" w:cstheme="minorHAnsi"/>
            <w:sz w:val="22"/>
            <w:szCs w:val="22"/>
          </w:rPr>
          <w:t>Manual Testing</w:t>
        </w:r>
      </w:hyperlink>
    </w:p>
    <w:p w14:paraId="29D83418" w14:textId="77777777" w:rsidR="009D08D8" w:rsidRPr="00655476" w:rsidRDefault="009D08D8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66533583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bookmarkStart w:id="0" w:name="Section1"/>
      <w:r w:rsidRPr="00E97A93">
        <w:rPr>
          <w:rFonts w:asciiTheme="minorHAnsi" w:hAnsiTheme="minorHAnsi" w:cstheme="minorHAnsi"/>
          <w:b/>
          <w:szCs w:val="22"/>
        </w:rPr>
        <w:t xml:space="preserve">SECTION 1: </w:t>
      </w:r>
      <w:r w:rsidR="00D8724B">
        <w:rPr>
          <w:rFonts w:asciiTheme="minorHAnsi" w:hAnsiTheme="minorHAnsi" w:cstheme="minorHAnsi"/>
          <w:b/>
          <w:szCs w:val="22"/>
        </w:rPr>
        <w:t>Unit Test Coverage</w:t>
      </w:r>
    </w:p>
    <w:bookmarkEnd w:id="0"/>
    <w:p w14:paraId="2138E228" w14:textId="77777777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1E48E88F" w14:textId="77777777" w:rsidR="00D8724B" w:rsidRPr="00D8724B" w:rsidRDefault="00D8724B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8724B">
        <w:rPr>
          <w:rFonts w:asciiTheme="minorHAnsi" w:hAnsiTheme="minorHAnsi" w:cstheme="minorHAnsi"/>
          <w:sz w:val="22"/>
          <w:szCs w:val="22"/>
        </w:rPr>
        <w:t>Unit</w:t>
      </w:r>
      <w:r>
        <w:rPr>
          <w:rFonts w:asciiTheme="minorHAnsi" w:hAnsiTheme="minorHAnsi" w:cstheme="minorHAnsi"/>
          <w:sz w:val="22"/>
          <w:szCs w:val="22"/>
        </w:rPr>
        <w:t xml:space="preserve"> tests were performed to test the following classes</w:t>
      </w:r>
      <w:r w:rsidR="002B4AF0">
        <w:rPr>
          <w:rFonts w:asciiTheme="minorHAnsi" w:hAnsiTheme="minorHAnsi" w:cstheme="minorHAnsi"/>
          <w:sz w:val="22"/>
          <w:szCs w:val="22"/>
        </w:rPr>
        <w:t xml:space="preserve">: Analyze, </w:t>
      </w:r>
      <w:proofErr w:type="spellStart"/>
      <w:r w:rsidR="002B4AF0">
        <w:rPr>
          <w:rFonts w:asciiTheme="minorHAnsi" w:hAnsiTheme="minorHAnsi" w:cstheme="minorHAnsi"/>
          <w:sz w:val="22"/>
          <w:szCs w:val="22"/>
        </w:rPr>
        <w:t>CLI_menu</w:t>
      </w:r>
      <w:proofErr w:type="spellEnd"/>
      <w:r w:rsidR="002B4AF0">
        <w:rPr>
          <w:rFonts w:asciiTheme="minorHAnsi" w:hAnsiTheme="minorHAnsi" w:cstheme="minorHAnsi"/>
          <w:sz w:val="22"/>
          <w:szCs w:val="22"/>
        </w:rPr>
        <w:t>, Results. The line coverage is 95% and branch coverage is 87</w:t>
      </w:r>
      <w:r>
        <w:rPr>
          <w:rFonts w:asciiTheme="minorHAnsi" w:hAnsiTheme="minorHAnsi" w:cstheme="minorHAnsi"/>
          <w:sz w:val="22"/>
          <w:szCs w:val="22"/>
        </w:rPr>
        <w:t>%.</w:t>
      </w:r>
    </w:p>
    <w:p w14:paraId="6E0E691F" w14:textId="77777777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39E3CCCA" w14:textId="77777777" w:rsidR="009D08D8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bookmarkStart w:id="1" w:name="Section2"/>
      <w:r w:rsidRPr="00E97A93">
        <w:rPr>
          <w:rFonts w:asciiTheme="minorHAnsi" w:hAnsiTheme="minorHAnsi" w:cstheme="minorHAnsi"/>
          <w:b/>
          <w:szCs w:val="22"/>
        </w:rPr>
        <w:t xml:space="preserve">SECTION 2: </w:t>
      </w:r>
      <w:r w:rsidR="00D8724B">
        <w:rPr>
          <w:rFonts w:asciiTheme="minorHAnsi" w:hAnsiTheme="minorHAnsi" w:cstheme="minorHAnsi"/>
          <w:b/>
          <w:szCs w:val="22"/>
        </w:rPr>
        <w:t>Integration Test Coverage</w:t>
      </w:r>
    </w:p>
    <w:bookmarkEnd w:id="1"/>
    <w:p w14:paraId="7334250A" w14:textId="77777777" w:rsidR="00D8724B" w:rsidRDefault="00D8724B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</w:p>
    <w:p w14:paraId="327DF1A9" w14:textId="77777777" w:rsidR="00D8724B" w:rsidRDefault="002B4AF0" w:rsidP="00D8724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Integration test coverage is the same as Unit test coverage as the test classes did not utilize mocks.</w:t>
      </w:r>
    </w:p>
    <w:p w14:paraId="24ACB225" w14:textId="77777777" w:rsidR="00D8724B" w:rsidRDefault="00D8724B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</w:p>
    <w:p w14:paraId="103AEF70" w14:textId="77777777" w:rsidR="00D8724B" w:rsidRDefault="00D8724B" w:rsidP="00D8724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bookmarkStart w:id="2" w:name="Section3"/>
      <w:r>
        <w:rPr>
          <w:rFonts w:asciiTheme="minorHAnsi" w:hAnsiTheme="minorHAnsi" w:cstheme="minorHAnsi"/>
          <w:b/>
          <w:szCs w:val="22"/>
        </w:rPr>
        <w:t>SECTION 3</w:t>
      </w:r>
      <w:r w:rsidRPr="00E97A93">
        <w:rPr>
          <w:rFonts w:asciiTheme="minorHAnsi" w:hAnsiTheme="minorHAnsi" w:cstheme="minorHAnsi"/>
          <w:b/>
          <w:szCs w:val="22"/>
        </w:rPr>
        <w:t xml:space="preserve">: </w:t>
      </w:r>
      <w:r>
        <w:rPr>
          <w:rFonts w:asciiTheme="minorHAnsi" w:hAnsiTheme="minorHAnsi" w:cstheme="minorHAnsi"/>
          <w:b/>
          <w:szCs w:val="22"/>
        </w:rPr>
        <w:t>Functional Tests</w:t>
      </w:r>
    </w:p>
    <w:bookmarkEnd w:id="2"/>
    <w:p w14:paraId="400065CB" w14:textId="77777777" w:rsidR="00D8724B" w:rsidRPr="00D8724B" w:rsidRDefault="00861683" w:rsidP="00861683">
      <w:pPr>
        <w:pStyle w:val="NormalWeb"/>
        <w:tabs>
          <w:tab w:val="left" w:pos="4270"/>
        </w:tabs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ab/>
      </w:r>
    </w:p>
    <w:p w14:paraId="6A4DE8DF" w14:textId="77777777" w:rsidR="00D8724B" w:rsidRDefault="00D8724B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Functional tests were performed in two ways:</w:t>
      </w:r>
    </w:p>
    <w:p w14:paraId="49EBA1D5" w14:textId="77777777" w:rsidR="00D8724B" w:rsidRDefault="00D8724B" w:rsidP="00D8724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bookmarkStart w:id="3" w:name="Section3_1"/>
      <w:r>
        <w:rPr>
          <w:rFonts w:asciiTheme="minorHAnsi" w:hAnsiTheme="minorHAnsi" w:cstheme="minorHAnsi"/>
          <w:szCs w:val="22"/>
        </w:rPr>
        <w:t xml:space="preserve">JUnit based tests </w:t>
      </w:r>
      <w:bookmarkEnd w:id="3"/>
      <w:r>
        <w:rPr>
          <w:rFonts w:asciiTheme="minorHAnsi" w:hAnsiTheme="minorHAnsi" w:cstheme="minorHAnsi"/>
          <w:szCs w:val="22"/>
        </w:rPr>
        <w:t xml:space="preserve">were performed </w:t>
      </w:r>
      <w:r w:rsidR="00861683">
        <w:rPr>
          <w:rFonts w:asciiTheme="minorHAnsi" w:hAnsiTheme="minorHAnsi" w:cstheme="minorHAnsi"/>
          <w:szCs w:val="22"/>
        </w:rPr>
        <w:t>to test the requirements in the Junit Test Runner SRS</w:t>
      </w:r>
      <w:r w:rsidR="003F6652">
        <w:rPr>
          <w:rFonts w:asciiTheme="minorHAnsi" w:hAnsiTheme="minorHAnsi" w:cstheme="minorHAnsi"/>
          <w:szCs w:val="22"/>
        </w:rPr>
        <w:t xml:space="preserve">. </w:t>
      </w:r>
      <w:r w:rsidR="00677C83">
        <w:rPr>
          <w:rFonts w:asciiTheme="minorHAnsi" w:hAnsiTheme="minorHAnsi" w:cstheme="minorHAnsi"/>
          <w:szCs w:val="22"/>
        </w:rPr>
        <w:t xml:space="preserve">Below is the table that explains how the test methods in </w:t>
      </w:r>
      <w:proofErr w:type="spellStart"/>
      <w:r w:rsidR="00861683">
        <w:rPr>
          <w:rFonts w:asciiTheme="minorHAnsi" w:hAnsiTheme="minorHAnsi" w:cstheme="minorHAnsi"/>
          <w:szCs w:val="22"/>
        </w:rPr>
        <w:t>AnalyzeTest</w:t>
      </w:r>
      <w:proofErr w:type="spellEnd"/>
      <w:r w:rsidR="00861683">
        <w:rPr>
          <w:rFonts w:asciiTheme="minorHAnsi" w:hAnsiTheme="minorHAnsi" w:cstheme="minorHAnsi"/>
          <w:szCs w:val="22"/>
        </w:rPr>
        <w:t xml:space="preserve">, </w:t>
      </w:r>
      <w:proofErr w:type="spellStart"/>
      <w:r w:rsidR="00861683">
        <w:rPr>
          <w:rFonts w:asciiTheme="minorHAnsi" w:hAnsiTheme="minorHAnsi" w:cstheme="minorHAnsi"/>
          <w:szCs w:val="22"/>
        </w:rPr>
        <w:t>CLI_menuTest</w:t>
      </w:r>
      <w:proofErr w:type="spellEnd"/>
      <w:r w:rsidR="00861683">
        <w:rPr>
          <w:rFonts w:asciiTheme="minorHAnsi" w:hAnsiTheme="minorHAnsi" w:cstheme="minorHAnsi"/>
          <w:szCs w:val="22"/>
        </w:rPr>
        <w:t xml:space="preserve">, and </w:t>
      </w:r>
      <w:proofErr w:type="spellStart"/>
      <w:r w:rsidR="00861683">
        <w:rPr>
          <w:rFonts w:asciiTheme="minorHAnsi" w:hAnsiTheme="minorHAnsi" w:cstheme="minorHAnsi"/>
          <w:szCs w:val="22"/>
        </w:rPr>
        <w:t>ResultsTest</w:t>
      </w:r>
      <w:proofErr w:type="spellEnd"/>
      <w:r w:rsidR="00861683">
        <w:rPr>
          <w:rFonts w:asciiTheme="minorHAnsi" w:hAnsiTheme="minorHAnsi" w:cstheme="minorHAnsi"/>
          <w:szCs w:val="22"/>
        </w:rPr>
        <w:t xml:space="preserve"> </w:t>
      </w:r>
      <w:r w:rsidR="00677C83">
        <w:rPr>
          <w:rFonts w:asciiTheme="minorHAnsi" w:hAnsiTheme="minorHAnsi" w:cstheme="minorHAnsi"/>
          <w:szCs w:val="22"/>
        </w:rPr>
        <w:t>support the requirements</w:t>
      </w:r>
      <w:r w:rsidR="00861683">
        <w:rPr>
          <w:rFonts w:asciiTheme="minorHAnsi" w:hAnsiTheme="minorHAnsi" w:cstheme="minorHAnsi"/>
          <w:szCs w:val="22"/>
        </w:rPr>
        <w:t xml:space="preserve"> #1 to #8</w:t>
      </w:r>
      <w:r w:rsidR="00677C83">
        <w:rPr>
          <w:rFonts w:asciiTheme="minorHAnsi" w:hAnsiTheme="minorHAnsi" w:cstheme="minorHAnsi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4AF0" w14:paraId="3C6CE76D" w14:textId="77777777" w:rsidTr="002B4AF0">
        <w:trPr>
          <w:trHeight w:val="422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34A7" w14:textId="77777777" w:rsidR="002B4AF0" w:rsidRDefault="002B4AF0" w:rsidP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1</w:t>
            </w:r>
          </w:p>
        </w:tc>
      </w:tr>
      <w:tr w:rsidR="002B4AF0" w14:paraId="777C71DC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04B5" w14:textId="77777777" w:rsidR="002B4AF0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The user shall be able to set annotations for selected test method to designate which tests can and cannot be skipped. </w:t>
            </w:r>
          </w:p>
        </w:tc>
      </w:tr>
      <w:tr w:rsidR="002B4AF0" w14:paraId="4D85650F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90A84" w14:textId="77777777" w:rsidR="002B4AF0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Test Criteria: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Tests will run higher prioritized methods over </w:t>
            </w:r>
            <w:r w:rsidR="00957B41">
              <w:rPr>
                <w:rFonts w:asciiTheme="minorHAnsi" w:hAnsiTheme="minorHAnsi" w:cstheme="minorHAnsi"/>
                <w:sz w:val="22"/>
                <w:szCs w:val="22"/>
              </w:rPr>
              <w:t>less prioritized methods and vic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 versa. </w:t>
            </w:r>
          </w:p>
        </w:tc>
      </w:tr>
      <w:tr w:rsidR="00957B41" w14:paraId="01B0AA7D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DB13" w14:textId="77777777" w:rsidR="004A62F9" w:rsidRDefault="004A62F9" w:rsidP="004A62F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Test Methods: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41B2D95" w14:textId="77777777" w:rsidR="00957B41" w:rsidRPr="007A0F82" w:rsidRDefault="007A0F82" w:rsidP="007A0F8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RunTestsTest.main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RunTests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uses user-input to set a variable amount of tests to run, it returns the amount and kind of tests run and it is seen that more higher priority tests are run over lower priority.</w:t>
            </w:r>
          </w:p>
        </w:tc>
      </w:tr>
    </w:tbl>
    <w:p w14:paraId="71892C76" w14:textId="77777777" w:rsidR="002B4AF0" w:rsidRDefault="002B4AF0" w:rsidP="002B4AF0">
      <w:pPr>
        <w:rPr>
          <w:rFonts w:asciiTheme="minorHAnsi" w:eastAsia="Times New Roman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4AF0" w14:paraId="41C6358F" w14:textId="77777777" w:rsidTr="002B4AF0">
        <w:trPr>
          <w:trHeight w:val="35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ADC5" w14:textId="77777777" w:rsidR="002B4AF0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2</w:t>
            </w:r>
          </w:p>
        </w:tc>
      </w:tr>
      <w:tr w:rsidR="002B4AF0" w14:paraId="113FE6B0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1845D" w14:textId="77777777" w:rsidR="002B4AF0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The test runner user shal</w:t>
            </w:r>
            <w:r w:rsidR="00957B41">
              <w:rPr>
                <w:rFonts w:asciiTheme="minorHAnsi" w:hAnsiTheme="minorHAnsi" w:cstheme="minorHAnsi"/>
                <w:sz w:val="22"/>
                <w:szCs w:val="22"/>
              </w:rPr>
              <w:t>l be able to designate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subset of tests.</w:t>
            </w:r>
          </w:p>
        </w:tc>
      </w:tr>
      <w:tr w:rsidR="002B4AF0" w14:paraId="18FD1B75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1AE00" w14:textId="77777777" w:rsidR="002B4AF0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Test Criteria: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The tests that are designated to run will run independently of others test by the test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runner.</w:t>
            </w:r>
          </w:p>
        </w:tc>
      </w:tr>
      <w:tr w:rsidR="00957B41" w14:paraId="28E8123B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08BB" w14:textId="77777777" w:rsidR="004A62F9" w:rsidRDefault="004A62F9" w:rsidP="004A62F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Test Methods: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242D4BD" w14:textId="77777777" w:rsidR="00957B41" w:rsidRDefault="007A0F8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RunTestsTest.main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RunTests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uses user-input to set a variable amount of tests to run, it returns the amount and kind of tests run and it is seen that more higher priority tests are run over lower priority.</w:t>
            </w:r>
          </w:p>
        </w:tc>
      </w:tr>
    </w:tbl>
    <w:p w14:paraId="6A10246B" w14:textId="77777777" w:rsidR="002B4AF0" w:rsidRDefault="002B4AF0" w:rsidP="002B4AF0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4AF0" w14:paraId="4DAB9C2F" w14:textId="77777777" w:rsidTr="002B4AF0">
        <w:trPr>
          <w:trHeight w:val="422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2058D" w14:textId="77777777" w:rsidR="002B4AF0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3</w:t>
            </w:r>
          </w:p>
        </w:tc>
      </w:tr>
      <w:tr w:rsidR="002B4AF0" w14:paraId="758D454D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38620" w14:textId="77777777" w:rsidR="002B4AF0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custom annotation of “@desire” and “@must” shall be able to designate the importance of each test.</w:t>
            </w:r>
          </w:p>
        </w:tc>
      </w:tr>
      <w:tr w:rsidR="002B4AF0" w14:paraId="2736C30D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88658" w14:textId="77777777" w:rsidR="002B4AF0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Test Criteria: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The test runner will run the method in accordance to the custom annotation parameter.</w:t>
            </w:r>
          </w:p>
        </w:tc>
      </w:tr>
      <w:tr w:rsidR="00957B41" w14:paraId="5395B8EA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7E78" w14:textId="77777777" w:rsidR="004A62F9" w:rsidRDefault="004A62F9" w:rsidP="004A62F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Test Methods: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131BD00" w14:textId="77777777" w:rsidR="00957B41" w:rsidRDefault="00CE026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AnalyzeTest.num_of_desired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AnalyzeTest.num_of_must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check if desire and must annotations were found</w:t>
            </w:r>
          </w:p>
          <w:p w14:paraId="7C2C8921" w14:textId="77777777" w:rsidR="00CE0265" w:rsidRPr="00CE0265" w:rsidRDefault="00CE026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RunTestsTest.main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RunTests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lets us set a variable amount of tests to run, it should return the number of must and desired run so we can see they were run</w:t>
            </w:r>
          </w:p>
        </w:tc>
      </w:tr>
    </w:tbl>
    <w:p w14:paraId="31E3C1A6" w14:textId="77777777" w:rsidR="002B4AF0" w:rsidRDefault="002B4AF0" w:rsidP="002B4AF0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4AF0" w14:paraId="61032000" w14:textId="77777777" w:rsidTr="002B4AF0">
        <w:trPr>
          <w:trHeight w:val="422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D294" w14:textId="77777777" w:rsidR="002B4AF0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4</w:t>
            </w:r>
          </w:p>
        </w:tc>
      </w:tr>
      <w:tr w:rsidR="002B4AF0" w14:paraId="343E3AF5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8E98" w14:textId="77777777" w:rsidR="002B4AF0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The test runner shall be able to decide on test cases based on currently free system resources.</w:t>
            </w:r>
          </w:p>
        </w:tc>
      </w:tr>
      <w:tr w:rsidR="002B4AF0" w14:paraId="0ED25CF8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88565" w14:textId="77777777" w:rsidR="002B4AF0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Test Criteria: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Automated tests will perform only that which the system can manage.</w:t>
            </w:r>
          </w:p>
        </w:tc>
      </w:tr>
      <w:tr w:rsidR="00957B41" w14:paraId="5B5B8906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5170" w14:textId="77777777" w:rsidR="004A62F9" w:rsidRDefault="004A62F9" w:rsidP="004A62F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Test Methods: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9520A21" w14:textId="77777777" w:rsidR="00957B41" w:rsidRPr="00CE0265" w:rsidRDefault="00CE026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AnalyzeTest.current_resources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Sees the amount of resources to </w:t>
            </w:r>
            <w:r w:rsidR="006024A7">
              <w:rPr>
                <w:rFonts w:asciiTheme="minorHAnsi" w:hAnsiTheme="minorHAnsi" w:cstheme="minorHAnsi"/>
                <w:sz w:val="22"/>
                <w:szCs w:val="22"/>
              </w:rPr>
              <w:t>run based off</w:t>
            </w:r>
          </w:p>
        </w:tc>
      </w:tr>
    </w:tbl>
    <w:p w14:paraId="61A4A0E4" w14:textId="77777777" w:rsidR="002B4AF0" w:rsidRDefault="002B4AF0" w:rsidP="002B4AF0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4AF0" w14:paraId="0C428E21" w14:textId="77777777" w:rsidTr="002B4AF0">
        <w:trPr>
          <w:trHeight w:val="422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D3262" w14:textId="77777777" w:rsidR="002B4AF0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5</w:t>
            </w:r>
          </w:p>
        </w:tc>
      </w:tr>
      <w:tr w:rsidR="002B4AF0" w14:paraId="4602E00C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4820" w14:textId="77777777" w:rsidR="002B4AF0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user shall be able to set how much resources the test runner shall be allowed.</w:t>
            </w:r>
          </w:p>
        </w:tc>
      </w:tr>
      <w:tr w:rsidR="002B4AF0" w14:paraId="52BB2F10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FFE7" w14:textId="77777777" w:rsidR="002B4AF0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Test Criteria: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The tests have the ability to utilize every resource but the user many disallow it.</w:t>
            </w:r>
          </w:p>
        </w:tc>
      </w:tr>
      <w:tr w:rsidR="00957B41" w14:paraId="20F80C46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5340" w14:textId="77777777" w:rsidR="004A62F9" w:rsidRDefault="004A62F9" w:rsidP="004A62F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Test Methods: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ACBA14E" w14:textId="77777777" w:rsidR="00957B41" w:rsidRDefault="007A0F8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RunTestsTest.main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RunTests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uses user-input to set a variable amount of tests to run, it returns the amount and kind of tests run and it is seen that more higher priority tests are run over lower priority.</w:t>
            </w:r>
          </w:p>
        </w:tc>
      </w:tr>
    </w:tbl>
    <w:p w14:paraId="66FB924C" w14:textId="77777777" w:rsidR="002B4AF0" w:rsidRDefault="002B4AF0" w:rsidP="002B4AF0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4AF0" w14:paraId="15433F29" w14:textId="77777777" w:rsidTr="002B4AF0">
        <w:trPr>
          <w:trHeight w:val="422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68A4" w14:textId="77777777" w:rsidR="002B4AF0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6</w:t>
            </w:r>
          </w:p>
        </w:tc>
      </w:tr>
      <w:tr w:rsidR="002B4AF0" w14:paraId="17A042AD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CABB" w14:textId="77777777" w:rsidR="002B4AF0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The test runner shall be able to notify the user if not all tests can be run.</w:t>
            </w:r>
          </w:p>
        </w:tc>
      </w:tr>
      <w:tr w:rsidR="002B4AF0" w14:paraId="4F3E5606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A990C" w14:textId="77777777" w:rsidR="002B4AF0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Test Criteria: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 not all tests can be run the user should know that not all tests were run.</w:t>
            </w:r>
          </w:p>
        </w:tc>
      </w:tr>
      <w:tr w:rsidR="00957B41" w14:paraId="3AABCE14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F6FA" w14:textId="77777777" w:rsidR="004A62F9" w:rsidRDefault="004A62F9" w:rsidP="004A62F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Test Methods: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FEDA3A5" w14:textId="77777777" w:rsidR="00957B41" w:rsidRPr="006024A7" w:rsidRDefault="006024A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RunTestsTest.main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Providing a lack of system resources results in a notification</w:t>
            </w:r>
          </w:p>
        </w:tc>
      </w:tr>
    </w:tbl>
    <w:p w14:paraId="6C0DA6A3" w14:textId="77777777" w:rsidR="002B4AF0" w:rsidRDefault="002B4AF0" w:rsidP="002B4AF0">
      <w:pPr>
        <w:rPr>
          <w:rFonts w:asciiTheme="minorHAnsi" w:eastAsia="Times New Roman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4AF0" w:rsidRPr="00633BDD" w14:paraId="45EA3A81" w14:textId="77777777" w:rsidTr="002B4AF0">
        <w:trPr>
          <w:trHeight w:val="422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9F18" w14:textId="77777777" w:rsidR="002B4AF0" w:rsidRPr="00633BDD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33BDD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633BDD">
              <w:rPr>
                <w:rFonts w:asciiTheme="minorHAnsi" w:hAnsiTheme="minorHAnsi" w:cstheme="minorHAnsi"/>
                <w:sz w:val="22"/>
                <w:szCs w:val="22"/>
              </w:rPr>
              <w:t xml:space="preserve">  7</w:t>
            </w:r>
          </w:p>
        </w:tc>
      </w:tr>
      <w:tr w:rsidR="002B4AF0" w:rsidRPr="00633BDD" w14:paraId="531B79EF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33816" w14:textId="77777777" w:rsidR="002B4AF0" w:rsidRPr="00633BDD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33BDD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 w:rsidRPr="00633BDD">
              <w:rPr>
                <w:rFonts w:asciiTheme="minorHAnsi" w:hAnsiTheme="minorHAnsi" w:cstheme="minorHAnsi"/>
                <w:sz w:val="22"/>
                <w:szCs w:val="22"/>
              </w:rPr>
              <w:t xml:space="preserve">  The test runner shall</w:t>
            </w:r>
            <w:ins w:id="4" w:author="Guo, Dahai" w:date="2015-03-09T09:56:00Z">
              <w:r w:rsidRPr="00633BDD">
                <w:rPr>
                  <w:rFonts w:asciiTheme="minorHAnsi" w:hAnsiTheme="minorHAnsi" w:cstheme="minorHAnsi"/>
                  <w:sz w:val="22"/>
                  <w:szCs w:val="22"/>
                </w:rPr>
                <w:t xml:space="preserve"> </w:t>
              </w:r>
            </w:ins>
            <w:r w:rsidRPr="00633BDD">
              <w:rPr>
                <w:rFonts w:asciiTheme="minorHAnsi" w:hAnsiTheme="minorHAnsi" w:cstheme="minorHAnsi"/>
                <w:sz w:val="22"/>
                <w:szCs w:val="22"/>
              </w:rPr>
              <w:t>be able to keep a composite average of how many resources previous run tests took.</w:t>
            </w:r>
          </w:p>
        </w:tc>
      </w:tr>
      <w:tr w:rsidR="002B4AF0" w:rsidRPr="00633BDD" w14:paraId="06EE17CD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ACC6" w14:textId="77777777" w:rsidR="002B4AF0" w:rsidRPr="00633BDD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33BDD">
              <w:rPr>
                <w:rFonts w:asciiTheme="minorHAnsi" w:hAnsiTheme="minorHAnsi" w:cstheme="minorHAnsi"/>
                <w:b/>
                <w:sz w:val="22"/>
                <w:szCs w:val="22"/>
              </w:rPr>
              <w:t>Test Plan:</w:t>
            </w:r>
            <w:r w:rsidRPr="00633BDD">
              <w:rPr>
                <w:rFonts w:asciiTheme="minorHAnsi" w:hAnsiTheme="minorHAnsi" w:cstheme="minorHAnsi"/>
                <w:sz w:val="22"/>
                <w:szCs w:val="22"/>
              </w:rPr>
              <w:t xml:space="preserve"> The test runner will better be able to determine which tests it can run if it knows how many </w:t>
            </w:r>
            <w:r w:rsidRPr="00633BD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resources each test takes.</w:t>
            </w:r>
          </w:p>
        </w:tc>
      </w:tr>
      <w:tr w:rsidR="00957B41" w:rsidRPr="00633BDD" w14:paraId="65384822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CE37" w14:textId="77777777" w:rsidR="004A62F9" w:rsidRPr="00633BDD" w:rsidRDefault="004A62F9" w:rsidP="004A62F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33BDD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Test Methods:</w:t>
            </w:r>
            <w:r w:rsidRPr="00633BD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DDAFD67" w14:textId="77777777" w:rsidR="00957B41" w:rsidRPr="00633BDD" w:rsidRDefault="00275FF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33BDD">
              <w:rPr>
                <w:rFonts w:asciiTheme="minorHAnsi" w:hAnsiTheme="minorHAnsi" w:cstheme="minorHAnsi"/>
                <w:sz w:val="22"/>
                <w:szCs w:val="22"/>
              </w:rPr>
              <w:t>Could not be implemented</w:t>
            </w:r>
          </w:p>
        </w:tc>
      </w:tr>
    </w:tbl>
    <w:p w14:paraId="3B3439E3" w14:textId="77777777" w:rsidR="002B4AF0" w:rsidRDefault="002B4AF0" w:rsidP="002B4AF0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4AF0" w14:paraId="7EFB4218" w14:textId="77777777" w:rsidTr="002B4AF0">
        <w:trPr>
          <w:trHeight w:val="422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84C4" w14:textId="77777777" w:rsidR="002B4AF0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8</w:t>
            </w:r>
          </w:p>
        </w:tc>
      </w:tr>
      <w:tr w:rsidR="002B4AF0" w14:paraId="56CB44DC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8C55" w14:textId="77777777" w:rsidR="002B4AF0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user shall be able to set whether a test should be run multiple times.</w:t>
            </w:r>
          </w:p>
        </w:tc>
      </w:tr>
      <w:tr w:rsidR="002B4AF0" w14:paraId="3E365242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D9DAA" w14:textId="77777777" w:rsidR="002B4AF0" w:rsidRDefault="002B4A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Test Plan: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The test runner shall run designated test multiple times to ensure redundant results.</w:t>
            </w:r>
          </w:p>
        </w:tc>
      </w:tr>
      <w:tr w:rsidR="00957B41" w14:paraId="3C8C569B" w14:textId="77777777" w:rsidTr="002B4AF0">
        <w:trPr>
          <w:trHeight w:val="44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7D1A" w14:textId="77777777" w:rsidR="004A62F9" w:rsidRDefault="004A62F9" w:rsidP="004A62F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Test Methods: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2122117" w14:textId="77777777" w:rsidR="00957B41" w:rsidRPr="006024A7" w:rsidRDefault="006024A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RunTestsTest.main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When run, input the amount of times tests can be run</w:t>
            </w:r>
          </w:p>
        </w:tc>
      </w:tr>
    </w:tbl>
    <w:p w14:paraId="6EE35DD5" w14:textId="77777777" w:rsidR="003A0B6B" w:rsidRPr="003A0B6B" w:rsidRDefault="003A0B6B" w:rsidP="003A0B6B">
      <w:pPr>
        <w:pStyle w:val="ListParagraph"/>
        <w:rPr>
          <w:rFonts w:asciiTheme="minorHAnsi" w:eastAsia="Times New Roman" w:hAnsiTheme="minorHAnsi" w:cstheme="minorHAnsi"/>
          <w:sz w:val="22"/>
          <w:szCs w:val="22"/>
        </w:rPr>
      </w:pPr>
    </w:p>
    <w:p w14:paraId="2393B94E" w14:textId="77777777" w:rsidR="00BE26C4" w:rsidRDefault="00BE26C4" w:rsidP="00A662E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538A1CD" w14:textId="77777777" w:rsidR="00A662E3" w:rsidRPr="00A662E3" w:rsidRDefault="00A662E3" w:rsidP="00A662E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r w:rsidRPr="00A662E3">
        <w:rPr>
          <w:rFonts w:asciiTheme="minorHAnsi" w:hAnsiTheme="minorHAnsi" w:cstheme="minorHAnsi"/>
          <w:b/>
          <w:szCs w:val="22"/>
        </w:rPr>
        <w:t>SECTION 5: Issues</w:t>
      </w:r>
    </w:p>
    <w:p w14:paraId="18A425B8" w14:textId="0237F7AF" w:rsidR="00A662E3" w:rsidRDefault="00633BDD" w:rsidP="00A662E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No.7 was not realistic to impl</w:t>
      </w:r>
      <w:r w:rsidR="00765A5C">
        <w:rPr>
          <w:rFonts w:asciiTheme="minorHAnsi" w:hAnsiTheme="minorHAnsi" w:cstheme="minorHAnsi"/>
          <w:sz w:val="22"/>
          <w:szCs w:val="22"/>
        </w:rPr>
        <w:t>ement considering the test need</w:t>
      </w:r>
      <w:r>
        <w:rPr>
          <w:rFonts w:asciiTheme="minorHAnsi" w:hAnsiTheme="minorHAnsi" w:cstheme="minorHAnsi"/>
          <w:sz w:val="22"/>
          <w:szCs w:val="22"/>
        </w:rPr>
        <w:t xml:space="preserve"> to be</w:t>
      </w:r>
      <w:r w:rsidR="00765A5C">
        <w:rPr>
          <w:rFonts w:asciiTheme="minorHAnsi" w:hAnsiTheme="minorHAnsi" w:cstheme="minorHAnsi"/>
          <w:sz w:val="22"/>
          <w:szCs w:val="22"/>
        </w:rPr>
        <w:t xml:space="preserve"> individually</w:t>
      </w:r>
      <w:r>
        <w:rPr>
          <w:rFonts w:asciiTheme="minorHAnsi" w:hAnsiTheme="minorHAnsi" w:cstheme="minorHAnsi"/>
          <w:sz w:val="22"/>
          <w:szCs w:val="22"/>
        </w:rPr>
        <w:t xml:space="preserve"> run to determine the resources it will consume. Doing so will defeat the purpose of this feature. Acquiring such resourc</w:t>
      </w:r>
      <w:bookmarkStart w:id="5" w:name="_GoBack"/>
      <w:bookmarkEnd w:id="5"/>
      <w:r>
        <w:rPr>
          <w:rFonts w:asciiTheme="minorHAnsi" w:hAnsiTheme="minorHAnsi" w:cstheme="minorHAnsi"/>
          <w:sz w:val="22"/>
          <w:szCs w:val="22"/>
        </w:rPr>
        <w:t>es that each test will consume is not within the scope of this project.</w:t>
      </w:r>
    </w:p>
    <w:p w14:paraId="0369C0C3" w14:textId="77777777" w:rsidR="00633BDD" w:rsidRDefault="00633BDD" w:rsidP="00A662E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C47BB37" w14:textId="77777777" w:rsidR="00A662E3" w:rsidRDefault="002B4AF0" w:rsidP="00A662E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 was found during</w:t>
      </w:r>
      <w:r w:rsidR="006024A7">
        <w:rPr>
          <w:rFonts w:asciiTheme="minorHAnsi" w:hAnsiTheme="minorHAnsi" w:cstheme="minorHAnsi"/>
          <w:sz w:val="22"/>
          <w:szCs w:val="22"/>
        </w:rPr>
        <w:t xml:space="preserve"> development that Requirement #7</w:t>
      </w:r>
      <w:r>
        <w:rPr>
          <w:rFonts w:asciiTheme="minorHAnsi" w:hAnsiTheme="minorHAnsi" w:cstheme="minorHAnsi"/>
          <w:sz w:val="22"/>
          <w:szCs w:val="22"/>
        </w:rPr>
        <w:t xml:space="preserve"> was too difficult to implement within the time frame provided this semester.</w:t>
      </w:r>
    </w:p>
    <w:p w14:paraId="16E60FBD" w14:textId="77777777" w:rsidR="00BE26C4" w:rsidRDefault="00BE26C4" w:rsidP="00E97A9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</w:p>
    <w:p w14:paraId="12F688B9" w14:textId="77777777" w:rsidR="009D08D8" w:rsidRPr="00655476" w:rsidRDefault="00E97A93" w:rsidP="00E97A9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655476">
        <w:rPr>
          <w:rFonts w:asciiTheme="minorHAnsi" w:hAnsiTheme="minorHAnsi" w:cstheme="minorHAnsi"/>
          <w:sz w:val="22"/>
          <w:szCs w:val="22"/>
        </w:rPr>
        <w:t>Template created by G. Walton (</w:t>
      </w:r>
      <w:hyperlink r:id="rId6" w:history="1">
        <w:r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GWalton@mail.ucf.edu</w:t>
        </w:r>
      </w:hyperlink>
      <w:r w:rsidRPr="00655476">
        <w:rPr>
          <w:rFonts w:asciiTheme="minorHAnsi" w:hAnsiTheme="minorHAnsi" w:cstheme="minorHAnsi"/>
          <w:sz w:val="22"/>
          <w:szCs w:val="22"/>
        </w:rPr>
        <w:t xml:space="preserve">) on Aug 30, 1999 and last updated Aug 15, 2000; updated by </w:t>
      </w:r>
      <w:r w:rsidR="00BE26C4">
        <w:rPr>
          <w:rFonts w:asciiTheme="minorHAnsi" w:hAnsiTheme="minorHAnsi" w:cstheme="minorHAnsi"/>
          <w:sz w:val="22"/>
          <w:szCs w:val="22"/>
        </w:rPr>
        <w:t xml:space="preserve">D. </w:t>
      </w:r>
      <w:proofErr w:type="spellStart"/>
      <w:r w:rsidR="00BE26C4">
        <w:rPr>
          <w:rFonts w:asciiTheme="minorHAnsi" w:hAnsiTheme="minorHAnsi" w:cstheme="minorHAnsi"/>
          <w:sz w:val="22"/>
          <w:szCs w:val="22"/>
        </w:rPr>
        <w:t>Guo</w:t>
      </w:r>
      <w:proofErr w:type="spellEnd"/>
      <w:r w:rsidR="00BE26C4">
        <w:rPr>
          <w:rFonts w:asciiTheme="minorHAnsi" w:hAnsiTheme="minorHAnsi" w:cstheme="minorHAnsi"/>
          <w:sz w:val="22"/>
          <w:szCs w:val="22"/>
        </w:rPr>
        <w:t xml:space="preserve"> in Feb 2015</w:t>
      </w:r>
    </w:p>
    <w:p w14:paraId="16E7EA7D" w14:textId="77777777" w:rsidR="009D08D8" w:rsidRPr="00655476" w:rsidRDefault="00E97A93" w:rsidP="00E97A9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655476">
        <w:rPr>
          <w:rFonts w:asciiTheme="minorHAnsi" w:hAnsiTheme="minorHAnsi" w:cstheme="minorHAnsi"/>
          <w:sz w:val="22"/>
          <w:szCs w:val="22"/>
        </w:rPr>
        <w:t xml:space="preserve">This page last modified by </w:t>
      </w:r>
      <w:proofErr w:type="spellStart"/>
      <w:r w:rsidR="00C13C71">
        <w:rPr>
          <w:rFonts w:asciiTheme="minorHAnsi" w:hAnsiTheme="minorHAnsi" w:cstheme="minorHAnsi"/>
          <w:sz w:val="22"/>
          <w:szCs w:val="22"/>
        </w:rPr>
        <w:t>Dahai</w:t>
      </w:r>
      <w:proofErr w:type="spellEnd"/>
      <w:r w:rsidR="00C13C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13C71">
        <w:rPr>
          <w:rFonts w:asciiTheme="minorHAnsi" w:hAnsiTheme="minorHAnsi" w:cstheme="minorHAnsi"/>
          <w:sz w:val="22"/>
          <w:szCs w:val="22"/>
        </w:rPr>
        <w:t>Guo</w:t>
      </w:r>
      <w:proofErr w:type="spellEnd"/>
      <w:r w:rsidRPr="00655476">
        <w:rPr>
          <w:rFonts w:asciiTheme="minorHAnsi" w:hAnsiTheme="minorHAnsi" w:cstheme="minorHAnsi"/>
          <w:sz w:val="22"/>
          <w:szCs w:val="22"/>
        </w:rPr>
        <w:t xml:space="preserve"> (</w:t>
      </w:r>
      <w:r w:rsidR="00C13C71">
        <w:rPr>
          <w:rFonts w:asciiTheme="minorHAnsi" w:hAnsiTheme="minorHAnsi" w:cstheme="minorHAnsi"/>
          <w:sz w:val="22"/>
          <w:szCs w:val="22"/>
        </w:rPr>
        <w:t>dguo@fgcu.edu</w:t>
      </w:r>
      <w:r w:rsidRPr="00655476">
        <w:rPr>
          <w:rFonts w:asciiTheme="minorHAnsi" w:hAnsiTheme="minorHAnsi" w:cstheme="minorHAnsi"/>
          <w:sz w:val="22"/>
          <w:szCs w:val="22"/>
        </w:rPr>
        <w:t xml:space="preserve">) on </w:t>
      </w:r>
      <w:r w:rsidR="00C13C71">
        <w:rPr>
          <w:rFonts w:asciiTheme="minorHAnsi" w:hAnsiTheme="minorHAnsi" w:cstheme="minorHAnsi"/>
          <w:sz w:val="22"/>
          <w:szCs w:val="22"/>
        </w:rPr>
        <w:t>Feb 9, 2015</w:t>
      </w:r>
    </w:p>
    <w:sectPr w:rsidR="009D08D8" w:rsidRPr="00655476" w:rsidSect="00E97A9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432"/>
    <w:multiLevelType w:val="multilevel"/>
    <w:tmpl w:val="4C9A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332C0A"/>
    <w:multiLevelType w:val="multilevel"/>
    <w:tmpl w:val="76F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6A2E37"/>
    <w:multiLevelType w:val="hybridMultilevel"/>
    <w:tmpl w:val="C720B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72659"/>
    <w:multiLevelType w:val="multilevel"/>
    <w:tmpl w:val="E078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D353DA"/>
    <w:multiLevelType w:val="hybridMultilevel"/>
    <w:tmpl w:val="2AFA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F81FBC"/>
    <w:multiLevelType w:val="hybridMultilevel"/>
    <w:tmpl w:val="304A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27717"/>
    <w:multiLevelType w:val="hybridMultilevel"/>
    <w:tmpl w:val="E8E0888E"/>
    <w:lvl w:ilvl="0" w:tplc="2442465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500E77"/>
    <w:multiLevelType w:val="multilevel"/>
    <w:tmpl w:val="2658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464BE6"/>
    <w:multiLevelType w:val="hybridMultilevel"/>
    <w:tmpl w:val="F3FE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663873"/>
    <w:multiLevelType w:val="multilevel"/>
    <w:tmpl w:val="82A4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EE54600"/>
    <w:multiLevelType w:val="multilevel"/>
    <w:tmpl w:val="76F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74D53FB"/>
    <w:multiLevelType w:val="multilevel"/>
    <w:tmpl w:val="76F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BE030D0"/>
    <w:multiLevelType w:val="multilevel"/>
    <w:tmpl w:val="C4D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F0866CC"/>
    <w:multiLevelType w:val="hybridMultilevel"/>
    <w:tmpl w:val="D5F4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1137E6"/>
    <w:multiLevelType w:val="multilevel"/>
    <w:tmpl w:val="750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4541E7E"/>
    <w:multiLevelType w:val="multilevel"/>
    <w:tmpl w:val="1E42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0"/>
  </w:num>
  <w:num w:numId="5">
    <w:abstractNumId w:val="15"/>
  </w:num>
  <w:num w:numId="6">
    <w:abstractNumId w:val="3"/>
  </w:num>
  <w:num w:numId="7">
    <w:abstractNumId w:val="12"/>
  </w:num>
  <w:num w:numId="8">
    <w:abstractNumId w:val="7"/>
  </w:num>
  <w:num w:numId="9">
    <w:abstractNumId w:val="11"/>
  </w:num>
  <w:num w:numId="10">
    <w:abstractNumId w:val="1"/>
  </w:num>
  <w:num w:numId="11">
    <w:abstractNumId w:val="6"/>
  </w:num>
  <w:num w:numId="12">
    <w:abstractNumId w:val="2"/>
  </w:num>
  <w:num w:numId="13">
    <w:abstractNumId w:val="8"/>
  </w:num>
  <w:num w:numId="14">
    <w:abstractNumId w:val="13"/>
  </w:num>
  <w:num w:numId="15">
    <w:abstractNumId w:val="5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900"/>
    <w:rsid w:val="000003EA"/>
    <w:rsid w:val="00072D37"/>
    <w:rsid w:val="000859E2"/>
    <w:rsid w:val="001D2900"/>
    <w:rsid w:val="00275FF4"/>
    <w:rsid w:val="002B4AF0"/>
    <w:rsid w:val="002F216F"/>
    <w:rsid w:val="003709C1"/>
    <w:rsid w:val="003A0B6B"/>
    <w:rsid w:val="003C6A17"/>
    <w:rsid w:val="003F6652"/>
    <w:rsid w:val="004A62F9"/>
    <w:rsid w:val="005A696C"/>
    <w:rsid w:val="005B3BD9"/>
    <w:rsid w:val="005C296E"/>
    <w:rsid w:val="006024A7"/>
    <w:rsid w:val="00633BDD"/>
    <w:rsid w:val="00655476"/>
    <w:rsid w:val="00677C83"/>
    <w:rsid w:val="006B1832"/>
    <w:rsid w:val="00722ABA"/>
    <w:rsid w:val="00765A5C"/>
    <w:rsid w:val="007A0F82"/>
    <w:rsid w:val="00861683"/>
    <w:rsid w:val="00870A36"/>
    <w:rsid w:val="0094489E"/>
    <w:rsid w:val="00957B41"/>
    <w:rsid w:val="009C527A"/>
    <w:rsid w:val="009D08D8"/>
    <w:rsid w:val="00A662E3"/>
    <w:rsid w:val="00AD0165"/>
    <w:rsid w:val="00B279E3"/>
    <w:rsid w:val="00BE26C4"/>
    <w:rsid w:val="00C13C71"/>
    <w:rsid w:val="00CE0265"/>
    <w:rsid w:val="00D8724B"/>
    <w:rsid w:val="00DA3487"/>
    <w:rsid w:val="00E9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7B1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E97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52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AF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E97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52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AF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Walton@mail.ucf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707</Words>
  <Characters>4031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akoufakou</dc:creator>
  <cp:lastModifiedBy>User</cp:lastModifiedBy>
  <cp:revision>5</cp:revision>
  <dcterms:created xsi:type="dcterms:W3CDTF">2015-04-28T16:57:00Z</dcterms:created>
  <dcterms:modified xsi:type="dcterms:W3CDTF">2015-04-28T17:11:00Z</dcterms:modified>
</cp:coreProperties>
</file>